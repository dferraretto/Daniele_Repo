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09383" w14:textId="77777777" w:rsidR="003A7615" w:rsidRDefault="00684948">
      <w:pPr>
        <w:pStyle w:val="Title"/>
      </w:pPr>
      <w:commentRangeStart w:id="0"/>
      <w:proofErr w:type="spellStart"/>
      <w:r>
        <w:t>Maths</w:t>
      </w:r>
      <w:proofErr w:type="spellEnd"/>
      <w:r>
        <w:t xml:space="preserve"> in Griffin scripts</w:t>
      </w:r>
      <w:commentRangeEnd w:id="0"/>
      <w:r w:rsidR="00420403">
        <w:rPr>
          <w:rStyle w:val="CommentReference"/>
          <w:rFonts w:asciiTheme="minorHAnsi" w:eastAsiaTheme="minorHAnsi" w:hAnsiTheme="minorHAnsi" w:cstheme="minorBidi"/>
          <w:b w:val="0"/>
          <w:bCs w:val="0"/>
          <w:color w:val="auto"/>
        </w:rPr>
        <w:commentReference w:id="0"/>
      </w:r>
    </w:p>
    <w:p w14:paraId="0B0804C0" w14:textId="77777777" w:rsidR="003A7615" w:rsidRDefault="00684948">
      <w:pPr>
        <w:pStyle w:val="Author"/>
      </w:pPr>
      <w:r>
        <w:t>Daniele Ferraretto</w:t>
      </w:r>
    </w:p>
    <w:p w14:paraId="4DAAEC67" w14:textId="77777777" w:rsidR="003A7615" w:rsidRDefault="00684948">
      <w:pPr>
        <w:pStyle w:val="Date"/>
      </w:pPr>
      <w:r>
        <w:t>Thursday, January 25, 2016</w:t>
      </w:r>
    </w:p>
    <w:p w14:paraId="313BFD2A" w14:textId="284BE526" w:rsidR="003A7615" w:rsidRDefault="00684948">
      <w:r>
        <w:t xml:space="preserve">This documents follows the first version, giving an example of how the calculations on TF, SF and RF data are applied in R to the raw data. I will skip the descriptive part of the database focusing straight to the output values. The attached </w:t>
      </w:r>
      <w:r>
        <w:rPr>
          <w:i/>
        </w:rPr>
        <w:t>Griffin_20140424.xls</w:t>
      </w:r>
      <w:r>
        <w:t xml:space="preserve"> file contains the fieldwork data I will use as example for the calculations.</w:t>
      </w:r>
      <w:r>
        <w:br/>
        <w:t>The main outcome from this work has been finding out a bug in the script that reads the .xls files (all the samples starting from November 2013) and affected the output Nx values. Even if the script converted correctly them from the Nx concentration to N-Nx, subtracting the blanks and making 0 any negative values, it ultimately saved the raw untouched lab data in the database, ignoring the transformations. This problem has been fixed and the new results are available at the end of this document, together with some extra information for each relevant transformation contained in the scripts.</w:t>
      </w:r>
      <w:del w:id="1" w:author="FERRARETTO Daniele" w:date="2016-02-09T15:50:00Z">
        <w:r w:rsidDel="000007F7">
          <w:delText xml:space="preserve"> </w:delText>
        </w:r>
        <w:commentRangeStart w:id="2"/>
        <w:r w:rsidDel="000007F7">
          <w:rPr>
            <w:i/>
          </w:rPr>
          <w:delText>Question for Kate</w:delText>
        </w:r>
        <w:r w:rsidDel="000007F7">
          <w:delText xml:space="preserve">: in some cases the mean value of the blanks is negative, increasing the lab value of the samples (twice minus makes +). Is this OK </w:delText>
        </w:r>
        <w:commentRangeEnd w:id="2"/>
        <w:r w:rsidR="0027453C" w:rsidDel="000007F7">
          <w:rPr>
            <w:rStyle w:val="CommentReference"/>
          </w:rPr>
          <w:commentReference w:id="2"/>
        </w:r>
        <w:r w:rsidDel="000007F7">
          <w:delText>or should I make blanks always &gt;=0?</w:delText>
        </w:r>
      </w:del>
    </w:p>
    <w:p w14:paraId="656C149D" w14:textId="77777777" w:rsidR="003A7615" w:rsidRDefault="00684948">
      <w:pPr>
        <w:pStyle w:val="Heading1"/>
      </w:pPr>
      <w:bookmarkStart w:id="3" w:name="part-1.-from-paper-to-database-griffin.s"/>
      <w:bookmarkEnd w:id="3"/>
      <w:r>
        <w:t>Part 1. From paper to database: Griffin.SQLite</w:t>
      </w:r>
    </w:p>
    <w:p w14:paraId="7E5FBB80" w14:textId="77777777" w:rsidR="003A7615" w:rsidRDefault="00684948">
      <w:r>
        <w:t xml:space="preserve">The scripts converting the raw field and lab data into values have been written by Mike Spencer. I will show which information is contained in the SQLite db </w:t>
      </w:r>
      <w:r>
        <w:rPr>
          <w:i/>
        </w:rPr>
        <w:t>Griffin.SQlite</w:t>
      </w:r>
      <w:r>
        <w:t xml:space="preserve"> and briefly describe the calculations made to obtain the data written into the </w:t>
      </w:r>
      <w:r>
        <w:rPr>
          <w:b/>
        </w:rPr>
        <w:t>fielddata</w:t>
      </w:r>
      <w:r>
        <w:t xml:space="preserve"> and </w:t>
      </w:r>
      <w:r>
        <w:rPr>
          <w:b/>
        </w:rPr>
        <w:t>labdata</w:t>
      </w:r>
      <w:r>
        <w:t xml:space="preserve"> tables.</w:t>
      </w:r>
    </w:p>
    <w:p w14:paraId="39A90FFE" w14:textId="77777777" w:rsidR="003A7615" w:rsidRDefault="00684948">
      <w:r>
        <w:rPr>
          <w:i/>
        </w:rPr>
        <w:t>NOTE: There is an error in labelling the site for pecipitation and for streamflow. As at the moment it doesn't affect the calculations (site is a reduntant information) I will try to correct it after completing this document</w:t>
      </w:r>
    </w:p>
    <w:p w14:paraId="25D74BBB" w14:textId="77777777" w:rsidR="003A7615" w:rsidRDefault="00684948">
      <w:pPr>
        <w:pStyle w:val="Heading2"/>
      </w:pPr>
      <w:bookmarkStart w:id="4" w:name="example-sampling-date-24th-april-2014."/>
      <w:bookmarkEnd w:id="4"/>
      <w:r>
        <w:t>Example sampling date: 24th April 2014.</w:t>
      </w:r>
    </w:p>
    <w:p w14:paraId="4F811136" w14:textId="77777777" w:rsidR="003A7615" w:rsidRDefault="00684948">
      <w:r>
        <w:t xml:space="preserve">In order to make the data more readable, only the Control plot and precipitation data have been extracted from the field data. Similarly, only NO3.N and NH4.N data from lab data are displayed (ignoring pH, litter mass and POC concentration), to reduce the number of lines of the printout. These values are generated from the calculations as displayed in the </w:t>
      </w:r>
      <w:r>
        <w:rPr>
          <w:i/>
        </w:rPr>
        <w:t>Maths in Griffin scripts</w:t>
      </w:r>
      <w:r>
        <w:t xml:space="preserve"> file, in particular:</w:t>
      </w:r>
    </w:p>
    <w:p w14:paraId="257E1B03" w14:textId="77777777" w:rsidR="003A7615" w:rsidRDefault="00684948">
      <w:pPr>
        <w:pStyle w:val="SourceCode"/>
      </w:pPr>
      <w:r>
        <w:rPr>
          <w:rStyle w:val="KeywordTok0"/>
        </w:rPr>
        <w:t>dbGetQuery</w:t>
      </w:r>
      <w:r>
        <w:rPr>
          <w:rStyle w:val="NormalTok0"/>
        </w:rPr>
        <w:t xml:space="preserve">(db, </w:t>
      </w:r>
      <w:r>
        <w:rPr>
          <w:rStyle w:val="StringTok0"/>
        </w:rPr>
        <w:t>"SELECT date, sample, variable, vals FROM fielddata WHERE (variable IS 'through vol' OR variable IS 'through depth' OR variable IS 'stem vol' OR variable IS 'precip depth') AND (date = '2014-04-24') AND (site IS 'Control' OR site IS 'Both') ORDER BY variable DESC"</w:t>
      </w:r>
      <w:r>
        <w:rPr>
          <w:rStyle w:val="NormalTok0"/>
        </w:rPr>
        <w:t>)</w:t>
      </w:r>
    </w:p>
    <w:p w14:paraId="71DF061F" w14:textId="77777777" w:rsidR="003A7615" w:rsidRDefault="00684948">
      <w:pPr>
        <w:pStyle w:val="SourceCode"/>
      </w:pPr>
      <w:r>
        <w:rPr>
          <w:rStyle w:val="VerbatimChar"/>
        </w:rPr>
        <w:t>##          date sample      variable      vals</w:t>
      </w:r>
      <w:r>
        <w:br/>
      </w:r>
      <w:r>
        <w:rPr>
          <w:rStyle w:val="VerbatimChar"/>
        </w:rPr>
        <w:t>## 1  2014-04-24  C10T1   through vol 28.899235</w:t>
      </w:r>
      <w:r>
        <w:br/>
      </w:r>
      <w:r>
        <w:rPr>
          <w:rStyle w:val="VerbatimChar"/>
        </w:rPr>
        <w:t>## 2  2014-04-24  C10T2   through vol 26.987189</w:t>
      </w:r>
      <w:r>
        <w:br/>
      </w:r>
      <w:r>
        <w:rPr>
          <w:rStyle w:val="VerbatimChar"/>
        </w:rPr>
        <w:lastRenderedPageBreak/>
        <w:t>## 3  2014-04-24  C10T3   through vol 24.101517</w:t>
      </w:r>
      <w:r>
        <w:br/>
      </w:r>
      <w:r>
        <w:rPr>
          <w:rStyle w:val="VerbatimChar"/>
        </w:rPr>
        <w:t>## 4  2014-04-24  C11T1   through vol 16.516182</w:t>
      </w:r>
      <w:r>
        <w:br/>
      </w:r>
      <w:r>
        <w:rPr>
          <w:rStyle w:val="VerbatimChar"/>
        </w:rPr>
        <w:t>## 5  2014-04-24  C11T2   through vol 26.629962</w:t>
      </w:r>
      <w:r>
        <w:br/>
      </w:r>
      <w:r>
        <w:rPr>
          <w:rStyle w:val="VerbatimChar"/>
        </w:rPr>
        <w:t>## 6  2014-04-24  C11T3   through vol 27.894185</w:t>
      </w:r>
      <w:r>
        <w:br/>
      </w:r>
      <w:r>
        <w:rPr>
          <w:rStyle w:val="VerbatimChar"/>
        </w:rPr>
        <w:t>## 7  2014-04-24  C12T1   through vol 36.547419</w:t>
      </w:r>
      <w:r>
        <w:br/>
      </w:r>
      <w:r>
        <w:rPr>
          <w:rStyle w:val="VerbatimChar"/>
        </w:rPr>
        <w:t>## 8  2014-04-24  C12T2   through vol 17.426960</w:t>
      </w:r>
      <w:r>
        <w:br/>
      </w:r>
      <w:r>
        <w:rPr>
          <w:rStyle w:val="VerbatimChar"/>
        </w:rPr>
        <w:t>## 9  2014-04-24  C12T3   through vol 36.547419</w:t>
      </w:r>
      <w:r>
        <w:br/>
      </w:r>
      <w:r>
        <w:rPr>
          <w:rStyle w:val="VerbatimChar"/>
        </w:rPr>
        <w:t>## 10 2014-04-24  C10T1 through depth 15.369609</w:t>
      </w:r>
      <w:r>
        <w:br/>
      </w:r>
      <w:r>
        <w:rPr>
          <w:rStyle w:val="VerbatimChar"/>
        </w:rPr>
        <w:t>## 11 2014-04-24  C10T2 through depth 14.616927</w:t>
      </w:r>
      <w:r>
        <w:br/>
      </w:r>
      <w:r>
        <w:rPr>
          <w:rStyle w:val="VerbatimChar"/>
        </w:rPr>
        <w:t>## 12 2014-04-24  C10T3 through depth 12.769751</w:t>
      </w:r>
      <w:r>
        <w:br/>
      </w:r>
      <w:r>
        <w:rPr>
          <w:rStyle w:val="VerbatimChar"/>
        </w:rPr>
        <w:t>## 13 2014-04-24  C11T1 through depth  8.858722</w:t>
      </w:r>
      <w:r>
        <w:br/>
      </w:r>
      <w:r>
        <w:rPr>
          <w:rStyle w:val="VerbatimChar"/>
        </w:rPr>
        <w:t>## 14 2014-04-24  C11T2 through depth 14.220704</w:t>
      </w:r>
      <w:r>
        <w:br/>
      </w:r>
      <w:r>
        <w:rPr>
          <w:rStyle w:val="VerbatimChar"/>
        </w:rPr>
        <w:t>## 15 2014-04-24  C11T3 through depth 14.895813</w:t>
      </w:r>
      <w:r>
        <w:br/>
      </w:r>
      <w:r>
        <w:rPr>
          <w:rStyle w:val="VerbatimChar"/>
        </w:rPr>
        <w:t>## 16 2014-04-24  C12T1 through depth 19.602801</w:t>
      </w:r>
      <w:r>
        <w:br/>
      </w:r>
      <w:r>
        <w:rPr>
          <w:rStyle w:val="VerbatimChar"/>
        </w:rPr>
        <w:t>## 17 2014-04-24  C12T2 through depth  9.438871</w:t>
      </w:r>
      <w:r>
        <w:br/>
      </w:r>
      <w:r>
        <w:rPr>
          <w:rStyle w:val="VerbatimChar"/>
        </w:rPr>
        <w:t>## 18 2014-04-24  C12T3 through depth 19.695500</w:t>
      </w:r>
      <w:r>
        <w:br/>
      </w:r>
      <w:r>
        <w:rPr>
          <w:rStyle w:val="VerbatimChar"/>
        </w:rPr>
        <w:t>## 19 2014-04-24  C10S1      stem vol 19.339006</w:t>
      </w:r>
      <w:r>
        <w:br/>
      </w:r>
      <w:r>
        <w:rPr>
          <w:rStyle w:val="VerbatimChar"/>
        </w:rPr>
        <w:t>## 20 2014-04-24  C10S2      stem vol  3.192934</w:t>
      </w:r>
      <w:r>
        <w:br/>
      </w:r>
      <w:r>
        <w:rPr>
          <w:rStyle w:val="VerbatimChar"/>
        </w:rPr>
        <w:t>## 21 2014-04-24  C10S3      stem vol        NA</w:t>
      </w:r>
      <w:r>
        <w:br/>
      </w:r>
      <w:r>
        <w:rPr>
          <w:rStyle w:val="VerbatimChar"/>
        </w:rPr>
        <w:t>## 22 2014-04-24  C11S1      stem vol  4.646845</w:t>
      </w:r>
      <w:r>
        <w:br/>
      </w:r>
      <w:r>
        <w:rPr>
          <w:rStyle w:val="VerbatimChar"/>
        </w:rPr>
        <w:t>## 23 2014-04-24  C11S2      stem vol  0.285112</w:t>
      </w:r>
      <w:r>
        <w:br/>
      </w:r>
      <w:r>
        <w:rPr>
          <w:rStyle w:val="VerbatimChar"/>
        </w:rPr>
        <w:t>## 24 2014-04-24  C11S3      stem vol  9.008578</w:t>
      </w:r>
      <w:r>
        <w:br/>
      </w:r>
      <w:r>
        <w:rPr>
          <w:rStyle w:val="VerbatimChar"/>
        </w:rPr>
        <w:t>## 25 2014-04-24  C11S4      stem vol  3.192934</w:t>
      </w:r>
      <w:r>
        <w:br/>
      </w:r>
      <w:r>
        <w:rPr>
          <w:rStyle w:val="VerbatimChar"/>
        </w:rPr>
        <w:t>## 26 2014-04-24  C11S5      stem vol  4.646845</w:t>
      </w:r>
      <w:r>
        <w:br/>
      </w:r>
      <w:r>
        <w:rPr>
          <w:rStyle w:val="VerbatimChar"/>
        </w:rPr>
        <w:t>## 27 2014-04-24  C11S6      stem vol 13.602868</w:t>
      </w:r>
      <w:r>
        <w:br/>
      </w:r>
      <w:r>
        <w:rPr>
          <w:rStyle w:val="VerbatimChar"/>
        </w:rPr>
        <w:t>## 28 2014-04-24  C11S7      stem vol  4.042639</w:t>
      </w:r>
      <w:r>
        <w:br/>
      </w:r>
      <w:r>
        <w:rPr>
          <w:rStyle w:val="VerbatimChar"/>
        </w:rPr>
        <w:t>## 29 2014-04-24  C12S1      stem vol 17.426960</w:t>
      </w:r>
      <w:r>
        <w:br/>
      </w:r>
      <w:r>
        <w:rPr>
          <w:rStyle w:val="VerbatimChar"/>
        </w:rPr>
        <w:t>## 30 2014-04-24  C12S2      stem vol 11.690822</w:t>
      </w:r>
      <w:r>
        <w:br/>
      </w:r>
      <w:r>
        <w:rPr>
          <w:rStyle w:val="VerbatimChar"/>
        </w:rPr>
        <w:t>## 31 2014-04-24  C12S3      stem vol 15.514914</w:t>
      </w:r>
      <w:r>
        <w:br/>
      </w:r>
      <w:r>
        <w:rPr>
          <w:rStyle w:val="VerbatimChar"/>
        </w:rPr>
        <w:t>## 32 2014-04-24  C30D1  precip depth  2.107019</w:t>
      </w:r>
      <w:r>
        <w:br/>
      </w:r>
      <w:r>
        <w:rPr>
          <w:rStyle w:val="VerbatimChar"/>
        </w:rPr>
        <w:t>## 33 2014-04-24  C30D2  precip depth  3.750458</w:t>
      </w:r>
      <w:r>
        <w:br/>
      </w:r>
      <w:r>
        <w:rPr>
          <w:rStyle w:val="VerbatimChar"/>
        </w:rPr>
        <w:t>## 34 2014-04-24  C31D1  precip depth  1.588548</w:t>
      </w:r>
    </w:p>
    <w:p w14:paraId="13FAD0C5" w14:textId="77777777" w:rsidR="003A7615" w:rsidRDefault="00684948">
      <w:pPr>
        <w:pStyle w:val="SourceCode"/>
      </w:pPr>
      <w:r>
        <w:rPr>
          <w:rStyle w:val="KeywordTok0"/>
        </w:rPr>
        <w:t>dbGetQuery</w:t>
      </w:r>
      <w:r>
        <w:rPr>
          <w:rStyle w:val="NormalTok0"/>
        </w:rPr>
        <w:t xml:space="preserve">(db, </w:t>
      </w:r>
      <w:r>
        <w:rPr>
          <w:rStyle w:val="StringTok0"/>
        </w:rPr>
        <w:t>"SELECT date, sample, variable, vals FROM labdata WHERE ( variable IS 'NO3.N' OR variable IS 'NH4.N') AND (date = '2014-04-24') AND (site IS 'Control' OR site IS 'Both') ORDER BY variable DESC"</w:t>
      </w:r>
      <w:r>
        <w:rPr>
          <w:rStyle w:val="NormalTok0"/>
        </w:rPr>
        <w:t>)</w:t>
      </w:r>
    </w:p>
    <w:p w14:paraId="1827D2A3" w14:textId="77777777" w:rsidR="003A7615" w:rsidRDefault="00684948">
      <w:pPr>
        <w:pStyle w:val="SourceCode"/>
      </w:pPr>
      <w:r>
        <w:rPr>
          <w:rStyle w:val="VerbatimChar"/>
        </w:rPr>
        <w:t>##          date  sample variable       vals</w:t>
      </w:r>
      <w:r>
        <w:br/>
      </w:r>
      <w:r>
        <w:rPr>
          <w:rStyle w:val="VerbatimChar"/>
        </w:rPr>
        <w:t>## 1  2014-04-24 Blank 1    NO3.N 0.03793548</w:t>
      </w:r>
      <w:r>
        <w:br/>
      </w:r>
      <w:r>
        <w:rPr>
          <w:rStyle w:val="VerbatimChar"/>
        </w:rPr>
        <w:t>## 2  2014-04-24 Blank 2    NO3.N 0.02416129</w:t>
      </w:r>
      <w:r>
        <w:br/>
      </w:r>
      <w:r>
        <w:rPr>
          <w:rStyle w:val="VerbatimChar"/>
        </w:rPr>
        <w:t>## 3  2014-04-24   C10S1    NO3.N 0.25053226</w:t>
      </w:r>
      <w:r>
        <w:br/>
      </w:r>
      <w:r>
        <w:rPr>
          <w:rStyle w:val="VerbatimChar"/>
        </w:rPr>
        <w:t>## 4  2014-04-24   C10S2    NO3.N 0.03646774</w:t>
      </w:r>
      <w:r>
        <w:br/>
      </w:r>
      <w:r>
        <w:rPr>
          <w:rStyle w:val="VerbatimChar"/>
        </w:rPr>
        <w:t>## 5  2014-04-24   C10S3    NO3.N 0.07079032</w:t>
      </w:r>
      <w:r>
        <w:br/>
      </w:r>
      <w:r>
        <w:rPr>
          <w:rStyle w:val="VerbatimChar"/>
        </w:rPr>
        <w:t>## 6  2014-04-24   C10T1    NO3.N 1.86595161</w:t>
      </w:r>
      <w:r>
        <w:br/>
      </w:r>
      <w:r>
        <w:rPr>
          <w:rStyle w:val="VerbatimChar"/>
        </w:rPr>
        <w:t>## 7  2014-04-24   C10T2    NO3.N 1.99759677</w:t>
      </w:r>
      <w:r>
        <w:br/>
      </w:r>
      <w:r>
        <w:rPr>
          <w:rStyle w:val="VerbatimChar"/>
        </w:rPr>
        <w:t>## 8  2014-04-24   C10T3    NO3.N 2.09356452</w:t>
      </w:r>
      <w:r>
        <w:br/>
      </w:r>
      <w:r>
        <w:rPr>
          <w:rStyle w:val="VerbatimChar"/>
        </w:rPr>
        <w:t>## 9  2014-04-24   C11S1    NO3.N 0.02540323</w:t>
      </w:r>
      <w:r>
        <w:br/>
      </w:r>
      <w:r>
        <w:rPr>
          <w:rStyle w:val="VerbatimChar"/>
        </w:rPr>
        <w:t>## 10 2014-04-24   C11S2    NO3.N 0.56530645</w:t>
      </w:r>
      <w:r>
        <w:br/>
      </w:r>
      <w:r>
        <w:rPr>
          <w:rStyle w:val="VerbatimChar"/>
        </w:rPr>
        <w:t>## 11 2014-04-24   C11S3    NO3.N 0.45240323</w:t>
      </w:r>
      <w:r>
        <w:br/>
      </w:r>
      <w:r>
        <w:rPr>
          <w:rStyle w:val="VerbatimChar"/>
        </w:rPr>
        <w:t>## 12 2014-04-24   C11S4    NO3.N 0.08546774</w:t>
      </w:r>
      <w:r>
        <w:br/>
      </w:r>
      <w:r>
        <w:rPr>
          <w:rStyle w:val="VerbatimChar"/>
        </w:rPr>
        <w:lastRenderedPageBreak/>
        <w:t>## 13 2014-04-24   C11S5    NO3.N 0.54814516</w:t>
      </w:r>
      <w:r>
        <w:br/>
      </w:r>
      <w:r>
        <w:rPr>
          <w:rStyle w:val="VerbatimChar"/>
        </w:rPr>
        <w:t>## 14 2014-04-24   C11S6    NO3.N 1.21811290</w:t>
      </w:r>
      <w:r>
        <w:br/>
      </w:r>
      <w:r>
        <w:rPr>
          <w:rStyle w:val="VerbatimChar"/>
        </w:rPr>
        <w:t>## 15 2014-04-24   C11S7    NO3.N 0.14350000</w:t>
      </w:r>
      <w:r>
        <w:br/>
      </w:r>
      <w:r>
        <w:rPr>
          <w:rStyle w:val="VerbatimChar"/>
        </w:rPr>
        <w:t>## 16 2014-04-24   C11T1    NO3.N 1.80317742</w:t>
      </w:r>
      <w:r>
        <w:br/>
      </w:r>
      <w:r>
        <w:rPr>
          <w:rStyle w:val="VerbatimChar"/>
        </w:rPr>
        <w:t>## 17 2014-04-24   C11T2    NO3.N 1.77156452</w:t>
      </w:r>
      <w:r>
        <w:br/>
      </w:r>
      <w:r>
        <w:rPr>
          <w:rStyle w:val="VerbatimChar"/>
        </w:rPr>
        <w:t>## 18 2014-04-24   C11T3    NO3.N 1.46808065</w:t>
      </w:r>
      <w:r>
        <w:br/>
      </w:r>
      <w:r>
        <w:rPr>
          <w:rStyle w:val="VerbatimChar"/>
        </w:rPr>
        <w:t>## 19 2014-04-24   C12S1    NO3.N 1.77382258</w:t>
      </w:r>
      <w:r>
        <w:br/>
      </w:r>
      <w:r>
        <w:rPr>
          <w:rStyle w:val="VerbatimChar"/>
        </w:rPr>
        <w:t>## 20 2014-04-24   C12S2    NO3.N 0.22998387</w:t>
      </w:r>
      <w:r>
        <w:br/>
      </w:r>
      <w:r>
        <w:rPr>
          <w:rStyle w:val="VerbatimChar"/>
        </w:rPr>
        <w:t>## 21 2014-04-24   C12S3    NO3.N 1.55772581</w:t>
      </w:r>
      <w:r>
        <w:br/>
      </w:r>
      <w:r>
        <w:rPr>
          <w:rStyle w:val="VerbatimChar"/>
        </w:rPr>
        <w:t>## 22 2014-04-24   C12T1    NO3.N 1.34862903</w:t>
      </w:r>
      <w:r>
        <w:br/>
      </w:r>
      <w:r>
        <w:rPr>
          <w:rStyle w:val="VerbatimChar"/>
        </w:rPr>
        <w:t>## 23 2014-04-24   C12T2    NO3.N 2.07279032</w:t>
      </w:r>
      <w:r>
        <w:br/>
      </w:r>
      <w:r>
        <w:rPr>
          <w:rStyle w:val="VerbatimChar"/>
        </w:rPr>
        <w:t>## 24 2014-04-24   C12T3    NO3.N 1.97659677</w:t>
      </w:r>
      <w:r>
        <w:br/>
      </w:r>
      <w:r>
        <w:rPr>
          <w:rStyle w:val="VerbatimChar"/>
        </w:rPr>
        <w:t>## 25 2014-04-24  C20SW1    NO3.N 0.01975806</w:t>
      </w:r>
      <w:r>
        <w:br/>
      </w:r>
      <w:r>
        <w:rPr>
          <w:rStyle w:val="VerbatimChar"/>
        </w:rPr>
        <w:t>## 26 2014-04-24  C21SW1    NO3.N 0.13469355</w:t>
      </w:r>
      <w:r>
        <w:br/>
      </w:r>
      <w:r>
        <w:rPr>
          <w:rStyle w:val="VerbatimChar"/>
        </w:rPr>
        <w:t>## 27 2014-04-24   C30D1    NO3.N 1.35269355</w:t>
      </w:r>
      <w:r>
        <w:br/>
      </w:r>
      <w:r>
        <w:rPr>
          <w:rStyle w:val="VerbatimChar"/>
        </w:rPr>
        <w:t>## 28 2014-04-24   C30D2    NO3.N 3.18985484</w:t>
      </w:r>
      <w:r>
        <w:br/>
      </w:r>
      <w:r>
        <w:rPr>
          <w:rStyle w:val="VerbatimChar"/>
        </w:rPr>
        <w:t>## 29 2014-04-24   C31D1    NO3.N 1.54824194</w:t>
      </w:r>
      <w:r>
        <w:br/>
      </w:r>
      <w:r>
        <w:rPr>
          <w:rStyle w:val="VerbatimChar"/>
        </w:rPr>
        <w:t>## 30 2014-04-24 Blank 1    NH4.N 0.02100000</w:t>
      </w:r>
      <w:r>
        <w:br/>
      </w:r>
      <w:r>
        <w:rPr>
          <w:rStyle w:val="VerbatimChar"/>
        </w:rPr>
        <w:t>## 31 2014-04-24 Blank 2    NH4.N 0.02022222</w:t>
      </w:r>
      <w:r>
        <w:br/>
      </w:r>
      <w:r>
        <w:rPr>
          <w:rStyle w:val="VerbatimChar"/>
        </w:rPr>
        <w:t>## 32 2014-04-24   C10S1    NH4.N 0.12405556</w:t>
      </w:r>
      <w:r>
        <w:br/>
      </w:r>
      <w:r>
        <w:rPr>
          <w:rStyle w:val="VerbatimChar"/>
        </w:rPr>
        <w:t>## 33 2014-04-24   C10S2    NH4.N 0.64438889</w:t>
      </w:r>
      <w:r>
        <w:br/>
      </w:r>
      <w:r>
        <w:rPr>
          <w:rStyle w:val="VerbatimChar"/>
        </w:rPr>
        <w:t>## 34 2014-04-24   C10S3    NH4.N 0.95783333</w:t>
      </w:r>
      <w:r>
        <w:br/>
      </w:r>
      <w:r>
        <w:rPr>
          <w:rStyle w:val="VerbatimChar"/>
        </w:rPr>
        <w:t>## 35 2014-04-24   C10T1    NH4.N 1.20283333</w:t>
      </w:r>
      <w:r>
        <w:br/>
      </w:r>
      <w:r>
        <w:rPr>
          <w:rStyle w:val="VerbatimChar"/>
        </w:rPr>
        <w:t>## 36 2014-04-24   C10T2    NH4.N 1.12272222</w:t>
      </w:r>
      <w:r>
        <w:br/>
      </w:r>
      <w:r>
        <w:rPr>
          <w:rStyle w:val="VerbatimChar"/>
        </w:rPr>
        <w:t>## 37 2014-04-24   C10T3    NH4.N 1.25805556</w:t>
      </w:r>
      <w:r>
        <w:br/>
      </w:r>
      <w:r>
        <w:rPr>
          <w:rStyle w:val="VerbatimChar"/>
        </w:rPr>
        <w:t>## 38 2014-04-24   C11S1    NH4.N 0.33483333</w:t>
      </w:r>
      <w:r>
        <w:br/>
      </w:r>
      <w:r>
        <w:rPr>
          <w:rStyle w:val="VerbatimChar"/>
        </w:rPr>
        <w:t>## 39 2014-04-24   C11S2    NH4.N 1.42761111</w:t>
      </w:r>
      <w:r>
        <w:br/>
      </w:r>
      <w:r>
        <w:rPr>
          <w:rStyle w:val="VerbatimChar"/>
        </w:rPr>
        <w:t>## 40 2014-04-24   C11S3    NH4.N 0.13416667</w:t>
      </w:r>
      <w:r>
        <w:br/>
      </w:r>
      <w:r>
        <w:rPr>
          <w:rStyle w:val="VerbatimChar"/>
        </w:rPr>
        <w:t>## 41 2014-04-24   C11S4    NH4.N 0.33327778</w:t>
      </w:r>
      <w:r>
        <w:br/>
      </w:r>
      <w:r>
        <w:rPr>
          <w:rStyle w:val="VerbatimChar"/>
        </w:rPr>
        <w:t>## 42 2014-04-24   C11S5    NH4.N 0.49038889</w:t>
      </w:r>
      <w:r>
        <w:br/>
      </w:r>
      <w:r>
        <w:rPr>
          <w:rStyle w:val="VerbatimChar"/>
        </w:rPr>
        <w:t>## 43 2014-04-24   C11S6    NH4.N 0.22361111</w:t>
      </w:r>
      <w:r>
        <w:br/>
      </w:r>
      <w:r>
        <w:rPr>
          <w:rStyle w:val="VerbatimChar"/>
        </w:rPr>
        <w:t>## 44 2014-04-24   C11S7    NH4.N 0.54405556</w:t>
      </w:r>
      <w:r>
        <w:br/>
      </w:r>
      <w:r>
        <w:rPr>
          <w:rStyle w:val="VerbatimChar"/>
        </w:rPr>
        <w:t>## 45 2014-04-24   C11T1    NH4.N 1.01461111</w:t>
      </w:r>
      <w:r>
        <w:br/>
      </w:r>
      <w:r>
        <w:rPr>
          <w:rStyle w:val="VerbatimChar"/>
        </w:rPr>
        <w:t>## 46 2014-04-24   C11T2    NH4.N 1.14527778</w:t>
      </w:r>
      <w:r>
        <w:br/>
      </w:r>
      <w:r>
        <w:rPr>
          <w:rStyle w:val="VerbatimChar"/>
        </w:rPr>
        <w:t>## 47 2014-04-24   C11T3    NH4.N 0.84816667</w:t>
      </w:r>
      <w:r>
        <w:br/>
      </w:r>
      <w:r>
        <w:rPr>
          <w:rStyle w:val="VerbatimChar"/>
        </w:rPr>
        <w:t>## 48 2014-04-24   C12S1    NH4.N 0.14505556</w:t>
      </w:r>
      <w:r>
        <w:br/>
      </w:r>
      <w:r>
        <w:rPr>
          <w:rStyle w:val="VerbatimChar"/>
        </w:rPr>
        <w:t>## 49 2014-04-24   C12S2    NH4.N 0.09216667</w:t>
      </w:r>
      <w:r>
        <w:br/>
      </w:r>
      <w:r>
        <w:rPr>
          <w:rStyle w:val="VerbatimChar"/>
        </w:rPr>
        <w:t>## 50 2014-04-24   C12S3    NH4.N 0.22438889</w:t>
      </w:r>
      <w:r>
        <w:br/>
      </w:r>
      <w:r>
        <w:rPr>
          <w:rStyle w:val="VerbatimChar"/>
        </w:rPr>
        <w:t>## 51 2014-04-24   C12T1    NH4.N 0.77427778</w:t>
      </w:r>
      <w:r>
        <w:br/>
      </w:r>
      <w:r>
        <w:rPr>
          <w:rStyle w:val="VerbatimChar"/>
        </w:rPr>
        <w:t>## 52 2014-04-24   C12T2    NH4.N 1.02472222</w:t>
      </w:r>
      <w:r>
        <w:br/>
      </w:r>
      <w:r>
        <w:rPr>
          <w:rStyle w:val="VerbatimChar"/>
        </w:rPr>
        <w:t>## 53 2014-04-24   C12T3    NH4.N 0.97727778</w:t>
      </w:r>
      <w:r>
        <w:br/>
      </w:r>
      <w:r>
        <w:rPr>
          <w:rStyle w:val="VerbatimChar"/>
        </w:rPr>
        <w:t>## 54 2014-04-24  C20SW1    NH4.N 0.00000000</w:t>
      </w:r>
      <w:r>
        <w:br/>
      </w:r>
      <w:r>
        <w:rPr>
          <w:rStyle w:val="VerbatimChar"/>
        </w:rPr>
        <w:t>## 55 2014-04-24  C21SW1    NH4.N 0.01050000</w:t>
      </w:r>
      <w:r>
        <w:br/>
      </w:r>
      <w:r>
        <w:rPr>
          <w:rStyle w:val="VerbatimChar"/>
        </w:rPr>
        <w:t>## 56 2014-04-24   C30D1    NH4.N 0.64672222</w:t>
      </w:r>
      <w:r>
        <w:br/>
      </w:r>
      <w:r>
        <w:rPr>
          <w:rStyle w:val="VerbatimChar"/>
        </w:rPr>
        <w:t>## 57 2014-04-24   C30D2    NH4.N 1.75272222</w:t>
      </w:r>
      <w:r>
        <w:br/>
      </w:r>
      <w:r>
        <w:rPr>
          <w:rStyle w:val="VerbatimChar"/>
        </w:rPr>
        <w:t>## 58 2014-04-24   C31D1    NH4.N 0.33172222</w:t>
      </w:r>
    </w:p>
    <w:p w14:paraId="4AC86C1D" w14:textId="77777777" w:rsidR="003A7615" w:rsidRDefault="00684948">
      <w:pPr>
        <w:pStyle w:val="Heading3"/>
      </w:pPr>
      <w:bookmarkStart w:id="5" w:name="variables-in-fielddata-how-they-are-calc"/>
      <w:bookmarkEnd w:id="5"/>
      <w:r>
        <w:t>Variables in fielddata: how they are calculated</w:t>
      </w:r>
    </w:p>
    <w:p w14:paraId="05E87785" w14:textId="77777777" w:rsidR="003A7615" w:rsidRDefault="00684948">
      <w:r>
        <w:t>For the raw data, see to the .xls file.</w:t>
      </w:r>
    </w:p>
    <w:p w14:paraId="423DDAC5" w14:textId="77777777" w:rsidR="003A7615" w:rsidRDefault="00684948">
      <w:pPr>
        <w:pStyle w:val="Heading4"/>
      </w:pPr>
      <w:bookmarkStart w:id="6" w:name="precip-depth"/>
      <w:bookmarkEnd w:id="6"/>
      <w:commentRangeStart w:id="7"/>
      <w:proofErr w:type="spellStart"/>
      <w:proofErr w:type="gramStart"/>
      <w:r>
        <w:lastRenderedPageBreak/>
        <w:t>precip</w:t>
      </w:r>
      <w:proofErr w:type="spellEnd"/>
      <w:proofErr w:type="gramEnd"/>
      <w:r>
        <w:t xml:space="preserve"> depth</w:t>
      </w:r>
      <w:commentRangeEnd w:id="7"/>
      <w:r w:rsidR="0027453C">
        <w:rPr>
          <w:rStyle w:val="CommentReference"/>
          <w:rFonts w:asciiTheme="minorHAnsi" w:eastAsiaTheme="minorHAnsi" w:hAnsiTheme="minorHAnsi" w:cstheme="minorBidi"/>
          <w:b w:val="0"/>
          <w:bCs w:val="0"/>
          <w:color w:val="auto"/>
        </w:rPr>
        <w:commentReference w:id="7"/>
      </w:r>
    </w:p>
    <w:p w14:paraId="59FE8CE9" w14:textId="77777777" w:rsidR="003A7615" w:rsidRDefault="00684948">
      <m:oMath>
        <m:r>
          <m:rPr>
            <m:sty m:val="p"/>
          </m:rPr>
          <w:rPr>
            <w:rFonts w:ascii="Cambria Math" w:hAnsi="Cambria Math"/>
          </w:rPr>
          <m:t>precipdepth=[(Bottle.full.g-Bottle.empty.g-H3PO4.g)/funnel/days]*10</m:t>
        </m:r>
      </m:oMath>
      <w:r>
        <w:t>,</w:t>
      </w:r>
      <w:r>
        <w:br/>
        <w:t xml:space="preserve">where </w:t>
      </w:r>
      <m:oMath>
        <m:r>
          <m:rPr>
            <m:sty m:val="p"/>
          </m:rPr>
          <w:rPr>
            <w:rFonts w:ascii="Cambria Math" w:hAnsi="Cambria Math"/>
          </w:rPr>
          <m:t>funnel=pi*7.</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w:r>
        <w:t xml:space="preserve"> = area funnel,</w:t>
      </w:r>
      <w:r>
        <w:br/>
      </w:r>
      <m:oMath>
        <m:r>
          <m:rPr>
            <m:sty m:val="p"/>
          </m:rPr>
          <w:rPr>
            <w:rFonts w:ascii="Cambria Math" w:hAnsi="Cambria Math"/>
          </w:rPr>
          <m:t>days</m:t>
        </m:r>
      </m:oMath>
      <w:r>
        <w:t xml:space="preserve"> = days passed since last sampling (27 days since 25 March 2014)</w:t>
      </w:r>
    </w:p>
    <w:p w14:paraId="15709C37" w14:textId="77777777" w:rsidR="003A7615" w:rsidRDefault="00684948">
      <w:pPr>
        <w:pStyle w:val="Heading4"/>
      </w:pPr>
      <w:bookmarkStart w:id="8" w:name="stem-vol-l"/>
      <w:bookmarkEnd w:id="8"/>
      <w:r>
        <w:t>stem vol (l)</w:t>
      </w:r>
    </w:p>
    <w:p w14:paraId="1C25AE18" w14:textId="77777777" w:rsidR="003A7615" w:rsidRDefault="00684948">
      <w:r>
        <w:t xml:space="preserve">Samples are </w:t>
      </w:r>
      <w:proofErr w:type="spellStart"/>
      <w:r>
        <w:t>diveded</w:t>
      </w:r>
      <w:proofErr w:type="spellEnd"/>
      <w:r>
        <w:t xml:space="preserve"> into small/large, then volumes are calculated as:</w:t>
      </w:r>
      <w:r>
        <w:br/>
      </w:r>
      <w:commentRangeStart w:id="9"/>
      <m:oMathPara>
        <m:oMath>
          <m:r>
            <m:rPr>
              <m:sty m:val="p"/>
            </m:rPr>
            <w:rPr>
              <w:rFonts w:ascii="Cambria Math" w:hAnsi="Cambria Math"/>
            </w:rPr>
            <m:t>stemvol[large]=(stem.Depth.cm[large]-0.8857)/0.523</m:t>
          </m:r>
          <m:r>
            <m:rPr>
              <m:sty m:val="p"/>
            </m:rPr>
            <w:br/>
          </m:r>
        </m:oMath>
        <m:oMath>
          <m:r>
            <m:rPr>
              <m:sty m:val="p"/>
            </m:rPr>
            <w:rPr>
              <w:rFonts w:ascii="Cambria Math" w:hAnsi="Cambria Math"/>
            </w:rPr>
            <m:t>stemvol[small]=(stem.Depth.cm[small]-0.6078)/1.3756</m:t>
          </m:r>
          <w:commentRangeEnd w:id="9"/>
          <m:r>
            <m:rPr>
              <m:sty m:val="p"/>
            </m:rPr>
            <w:rPr>
              <w:rStyle w:val="CommentReference"/>
            </w:rPr>
            <w:commentReference w:id="9"/>
          </m:r>
        </m:oMath>
      </m:oMathPara>
    </w:p>
    <w:p w14:paraId="6C948677" w14:textId="77777777" w:rsidR="003A7615" w:rsidRDefault="00684948">
      <w:pPr>
        <w:pStyle w:val="Heading4"/>
      </w:pPr>
      <w:bookmarkStart w:id="10" w:name="through-vol-l"/>
      <w:bookmarkEnd w:id="10"/>
      <w:r>
        <w:t>through vol (l)</w:t>
      </w:r>
    </w:p>
    <w:p w14:paraId="18F76278" w14:textId="77777777" w:rsidR="003A7615" w:rsidRDefault="00684948">
      <w:r>
        <w:t>Volumes are calculated according to the barrel shape, as</w:t>
      </w:r>
      <w:r>
        <w:br/>
      </w:r>
      <w:commentRangeStart w:id="11"/>
      <m:oMathPara>
        <m:oMath>
          <m:r>
            <m:rPr>
              <m:sty m:val="p"/>
            </m:rPr>
            <w:rPr>
              <w:rFonts w:ascii="Cambria Math" w:hAnsi="Cambria Math"/>
            </w:rPr>
            <m:t>throughvol[circle]=(through.Depth.cm[circle]-0.8857)/0.523</m:t>
          </m:r>
          <m:r>
            <m:rPr>
              <m:sty m:val="p"/>
            </m:rPr>
            <w:br/>
          </m:r>
        </m:oMath>
        <m:oMath>
          <m:r>
            <m:rPr>
              <m:sty m:val="p"/>
            </m:rPr>
            <w:rPr>
              <w:rFonts w:ascii="Cambria Math" w:hAnsi="Cambria Math"/>
            </w:rPr>
            <m:t>throughvol[square]=(through.Depth.cm[square]-0.9357)/0.791</m:t>
          </m:r>
          <w:commentRangeEnd w:id="11"/>
          <m:r>
            <m:rPr>
              <m:sty m:val="p"/>
            </m:rPr>
            <w:rPr>
              <w:rStyle w:val="CommentReference"/>
            </w:rPr>
            <w:commentReference w:id="11"/>
          </m:r>
        </m:oMath>
      </m:oMathPara>
    </w:p>
    <w:p w14:paraId="658943F9" w14:textId="77777777" w:rsidR="003A7615" w:rsidRDefault="00684948">
      <w:pPr>
        <w:pStyle w:val="Heading4"/>
      </w:pPr>
      <w:bookmarkStart w:id="12" w:name="through-depth"/>
      <w:bookmarkEnd w:id="12"/>
      <w:commentRangeStart w:id="13"/>
      <w:proofErr w:type="gramStart"/>
      <w:r>
        <w:t>through</w:t>
      </w:r>
      <w:proofErr w:type="gramEnd"/>
      <w:r>
        <w:t xml:space="preserve"> depth</w:t>
      </w:r>
      <w:commentRangeEnd w:id="13"/>
      <w:r w:rsidR="00420403">
        <w:rPr>
          <w:rStyle w:val="CommentReference"/>
          <w:rFonts w:asciiTheme="minorHAnsi" w:eastAsiaTheme="minorHAnsi" w:hAnsiTheme="minorHAnsi" w:cstheme="minorBidi"/>
          <w:b w:val="0"/>
          <w:bCs w:val="0"/>
          <w:color w:val="auto"/>
        </w:rPr>
        <w:commentReference w:id="13"/>
      </w:r>
    </w:p>
    <w:p w14:paraId="5E019201" w14:textId="77777777" w:rsidR="003A7615" w:rsidRDefault="00684948">
      <m:oMath>
        <m:r>
          <m:rPr>
            <m:sty m:val="p"/>
          </m:rPr>
          <w:rPr>
            <w:rFonts w:ascii="Cambria Math" w:hAnsi="Cambria Math"/>
          </w:rPr>
          <m:t>throughdepth=(through.vol*</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)/(4.02*0.234*2*gutter+colander)/</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where </w:t>
      </w:r>
      <m:oMath>
        <m:r>
          <m:rPr>
            <m:sty m:val="p"/>
          </m:rPr>
          <w:rPr>
            <w:rFonts w:ascii="Cambria Math" w:hAnsi="Cambria Math"/>
          </w:rPr>
          <m:t>gutter=cos(gut*pi/180),gut=angleofgutterwithsoil</m:t>
        </m:r>
      </m:oMath>
      <w:r>
        <w:t xml:space="preserve"> and </w:t>
      </w:r>
      <m:oMath>
        <m:r>
          <m:rPr>
            <m:sty m:val="p"/>
          </m:rPr>
          <w:rPr>
            <w:rFonts w:ascii="Cambria Math" w:hAnsi="Cambria Math"/>
          </w:rPr>
          <m:t>colander=pi*(12.25/100</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p>
    <w:p w14:paraId="7D4B1570" w14:textId="77777777" w:rsidR="003A7615" w:rsidRDefault="00684948">
      <w:pPr>
        <w:pStyle w:val="Heading3"/>
      </w:pPr>
      <w:bookmarkStart w:id="14" w:name="variables-in-labdata-how-they-are-calcul"/>
      <w:bookmarkEnd w:id="14"/>
      <w:r>
        <w:t>Variables in labdata: how they are calculated</w:t>
      </w:r>
    </w:p>
    <w:p w14:paraId="44826B2A" w14:textId="77777777" w:rsidR="003A7615" w:rsidRDefault="00684948">
      <w:pPr>
        <w:pStyle w:val="Heading4"/>
      </w:pPr>
      <w:bookmarkStart w:id="15" w:name="nitrate"/>
      <w:bookmarkEnd w:id="15"/>
      <w:r>
        <w:t>Nitrate</w:t>
      </w:r>
    </w:p>
    <w:p w14:paraId="5A55FF4D" w14:textId="77777777" w:rsidR="003A7615" w:rsidRDefault="00684948">
      <m:oMath>
        <m:r>
          <m:rPr>
            <m:sty m:val="p"/>
          </m:rPr>
          <w:rPr>
            <w:rFonts w:ascii="Cambria Math" w:hAnsi="Cambria Math"/>
          </w:rPr>
          <m:t>N-NO3.N=(NO3.concentration.mg.L*14/62)</m:t>
        </m:r>
      </m:oMath>
      <w:r>
        <w:t>; this is calculated for all samples including blanks. Then the mean blank N-NO3 value is calculated and subtracted from the N-NO3 values. Values lower than 0 are made 0</w:t>
      </w:r>
    </w:p>
    <w:p w14:paraId="30300D08" w14:textId="77777777" w:rsidR="003A7615" w:rsidRDefault="00684948">
      <m:oMath>
        <m:r>
          <m:rPr>
            <m:sty m:val="p"/>
          </m:rPr>
          <w:rPr>
            <w:rFonts w:ascii="Cambria Math" w:hAnsi="Cambria Math"/>
          </w:rPr>
          <m:t>N-NH4.N=NH4.concentration.mg.L*14/18</m:t>
        </m:r>
      </m:oMath>
      <w:r>
        <w:t>; this is calculated for all samples including blanks. Then the mean blank N-NH4 value is calculated and subtracted from the N-NH4 values. Values lower than 0 are made 0</w:t>
      </w:r>
    </w:p>
    <w:p w14:paraId="3E70C080" w14:textId="77777777" w:rsidR="003A7615" w:rsidRDefault="00684948">
      <w:pPr>
        <w:pStyle w:val="Heading1"/>
      </w:pPr>
      <w:bookmarkStart w:id="16" w:name="part-2.-from-griffin.sqlite-to-daily-val"/>
      <w:bookmarkEnd w:id="16"/>
      <w:r>
        <w:t>Part 2. From Griffin.SQLite to daily values: Daily_Griffin.SQLite</w:t>
      </w:r>
    </w:p>
    <w:p w14:paraId="0695CB1D" w14:textId="5E26C956" w:rsidR="003A7615" w:rsidRDefault="00684948">
      <w:r>
        <w:t xml:space="preserve">Here I extract an example of the daily values as they have been saved in the new Daily.Griffin.SQLite db. Now the </w:t>
      </w:r>
      <w:del w:id="17" w:author="HEAL Kate" w:date="2016-02-08T16:47:00Z">
        <w:r w:rsidDel="00E011C4">
          <w:delText xml:space="preserve">splitted </w:delText>
        </w:r>
      </w:del>
      <w:r>
        <w:t xml:space="preserve">data </w:t>
      </w:r>
      <w:ins w:id="18" w:author="HEAL Kate" w:date="2016-02-08T16:47:00Z">
        <w:r w:rsidR="00E011C4">
          <w:t xml:space="preserve">that have been split into daily data </w:t>
        </w:r>
      </w:ins>
      <w:r>
        <w:t xml:space="preserve">can be grouped into monthly data or into any other period of time. The db follows the rationale of "Griffin.SQLite": data are collected into 2 tables - fielddata and labdata. To make this readable I will extract a single day belonging to the previous sampling interval to </w:t>
      </w:r>
      <w:ins w:id="19" w:author="HEAL Kate" w:date="2016-02-08T16:49:00Z">
        <w:r w:rsidR="00E011C4">
          <w:t>show for comparison</w:t>
        </w:r>
      </w:ins>
      <w:del w:id="20" w:author="HEAL Kate" w:date="2016-02-08T16:49:00Z">
        <w:r w:rsidDel="00E011C4">
          <w:delText>be comparable</w:delText>
        </w:r>
      </w:del>
      <w:r>
        <w:t xml:space="preserve"> with the cumulated data previously shown</w:t>
      </w:r>
    </w:p>
    <w:p w14:paraId="3B9DDE7E" w14:textId="77777777" w:rsidR="003A7615" w:rsidRDefault="00684948">
      <w:pPr>
        <w:pStyle w:val="SourceCode"/>
      </w:pPr>
      <w:r>
        <w:rPr>
          <w:rStyle w:val="KeywordTok0"/>
        </w:rPr>
        <w:t>dbGetQuery</w:t>
      </w:r>
      <w:r>
        <w:rPr>
          <w:rStyle w:val="NormalTok0"/>
        </w:rPr>
        <w:t xml:space="preserve">(db, </w:t>
      </w:r>
      <w:r>
        <w:rPr>
          <w:rStyle w:val="StringTok0"/>
        </w:rPr>
        <w:t>"SELECT date, sample, site, variable, vals FROM fielddata WHERE (variable IS 'through vol' OR variable IS 'through depth' OR variable IS 'stem vol' OR variable IS 'precip depth') AND (date = '2014-04-20') AND (site IS 'Control' OR site IS 'Both') ORDER BY variable DESC"</w:t>
      </w:r>
      <w:r>
        <w:rPr>
          <w:rStyle w:val="NormalTok0"/>
        </w:rPr>
        <w:t>)</w:t>
      </w:r>
    </w:p>
    <w:p w14:paraId="326D6223" w14:textId="77777777" w:rsidR="003A7615" w:rsidRDefault="00684948">
      <w:pPr>
        <w:pStyle w:val="SourceCode"/>
      </w:pPr>
      <w:r>
        <w:rPr>
          <w:rStyle w:val="VerbatimChar"/>
        </w:rPr>
        <w:lastRenderedPageBreak/>
        <w:t>##          date sample    site      variable       vals</w:t>
      </w:r>
      <w:r>
        <w:br/>
      </w:r>
      <w:r>
        <w:rPr>
          <w:rStyle w:val="VerbatimChar"/>
        </w:rPr>
        <w:t>## 1  2014-04-20  C10T1 Control   through vol 1.03211600</w:t>
      </w:r>
      <w:r>
        <w:br/>
      </w:r>
      <w:r>
        <w:rPr>
          <w:rStyle w:val="VerbatimChar"/>
        </w:rPr>
        <w:t>## 2  2014-04-20  C10T2 Control   through vol 0.96382820</w:t>
      </w:r>
      <w:r>
        <w:br/>
      </w:r>
      <w:r>
        <w:rPr>
          <w:rStyle w:val="VerbatimChar"/>
        </w:rPr>
        <w:t>## 3  2014-04-20  C10T3 Control   through vol 0.86076850</w:t>
      </w:r>
      <w:r>
        <w:br/>
      </w:r>
      <w:r>
        <w:rPr>
          <w:rStyle w:val="VerbatimChar"/>
        </w:rPr>
        <w:t>## 4  2014-04-20  C11T1 Control   through vol 0.58986360</w:t>
      </w:r>
      <w:r>
        <w:br/>
      </w:r>
      <w:r>
        <w:rPr>
          <w:rStyle w:val="VerbatimChar"/>
        </w:rPr>
        <w:t>## 5  2014-04-20  C11T2 Control   through vol 0.95107010</w:t>
      </w:r>
      <w:r>
        <w:br/>
      </w:r>
      <w:r>
        <w:rPr>
          <w:rStyle w:val="VerbatimChar"/>
        </w:rPr>
        <w:t>## 6  2014-04-20  C11T3 Control   through vol 0.99622090</w:t>
      </w:r>
      <w:r>
        <w:br/>
      </w:r>
      <w:r>
        <w:rPr>
          <w:rStyle w:val="VerbatimChar"/>
        </w:rPr>
        <w:t>## 7  2014-04-20  C12T1 Control   through vol 1.30526500</w:t>
      </w:r>
      <w:r>
        <w:br/>
      </w:r>
      <w:r>
        <w:rPr>
          <w:rStyle w:val="VerbatimChar"/>
        </w:rPr>
        <w:t>## 8  2014-04-20  C12T2 Control   through vol 0.62239140</w:t>
      </w:r>
      <w:r>
        <w:br/>
      </w:r>
      <w:r>
        <w:rPr>
          <w:rStyle w:val="VerbatimChar"/>
        </w:rPr>
        <w:t>## 9  2014-04-20  C12T3 Control   through vol 1.30526500</w:t>
      </w:r>
      <w:r>
        <w:br/>
      </w:r>
      <w:r>
        <w:rPr>
          <w:rStyle w:val="VerbatimChar"/>
        </w:rPr>
        <w:t>## 10 2014-04-20  C10T1 Control through depth 0.54891460</w:t>
      </w:r>
      <w:r>
        <w:br/>
      </w:r>
      <w:r>
        <w:rPr>
          <w:rStyle w:val="VerbatimChar"/>
        </w:rPr>
        <w:t>## 11 2014-04-20  C10T2 Control through depth 0.52203310</w:t>
      </w:r>
      <w:r>
        <w:br/>
      </w:r>
      <w:r>
        <w:rPr>
          <w:rStyle w:val="VerbatimChar"/>
        </w:rPr>
        <w:t>## 12 2014-04-20  C10T3 Control through depth 0.45606250</w:t>
      </w:r>
      <w:r>
        <w:br/>
      </w:r>
      <w:r>
        <w:rPr>
          <w:rStyle w:val="VerbatimChar"/>
        </w:rPr>
        <w:t>## 13 2014-04-20  C11T1 Control through depth 0.31638290</w:t>
      </w:r>
      <w:r>
        <w:br/>
      </w:r>
      <w:r>
        <w:rPr>
          <w:rStyle w:val="VerbatimChar"/>
        </w:rPr>
        <w:t>## 14 2014-04-20  C11T2 Control through depth 0.50788230</w:t>
      </w:r>
      <w:r>
        <w:br/>
      </w:r>
      <w:r>
        <w:rPr>
          <w:rStyle w:val="VerbatimChar"/>
        </w:rPr>
        <w:t>## 15 2014-04-20  C11T3 Control through depth 0.53199330</w:t>
      </w:r>
      <w:r>
        <w:br/>
      </w:r>
      <w:r>
        <w:rPr>
          <w:rStyle w:val="VerbatimChar"/>
        </w:rPr>
        <w:t>## 16 2014-04-20  C12T1 Control through depth 0.70010010</w:t>
      </w:r>
      <w:r>
        <w:br/>
      </w:r>
      <w:r>
        <w:rPr>
          <w:rStyle w:val="VerbatimChar"/>
        </w:rPr>
        <w:t>## 17 2014-04-20  C12T2 Control through depth 0.33710250</w:t>
      </w:r>
      <w:r>
        <w:br/>
      </w:r>
      <w:r>
        <w:rPr>
          <w:rStyle w:val="VerbatimChar"/>
        </w:rPr>
        <w:t>## 18 2014-04-20  C12T3 Control through depth 0.70341070</w:t>
      </w:r>
      <w:r>
        <w:br/>
      </w:r>
      <w:r>
        <w:rPr>
          <w:rStyle w:val="VerbatimChar"/>
        </w:rPr>
        <w:t>## 19 2014-04-20  C10S1 Control      stem vol 0.69067880</w:t>
      </w:r>
      <w:r>
        <w:br/>
      </w:r>
      <w:r>
        <w:rPr>
          <w:rStyle w:val="VerbatimChar"/>
        </w:rPr>
        <w:t>## 20 2014-04-20  C10S2 Control      stem vol 0.11403340</w:t>
      </w:r>
      <w:r>
        <w:br/>
      </w:r>
      <w:r>
        <w:rPr>
          <w:rStyle w:val="VerbatimChar"/>
        </w:rPr>
        <w:t>## 21 2014-04-20  C10S3 Control      stem vol         NA</w:t>
      </w:r>
      <w:r>
        <w:br/>
      </w:r>
      <w:r>
        <w:rPr>
          <w:rStyle w:val="VerbatimChar"/>
        </w:rPr>
        <w:t>## 22 2014-04-20  C11S1 Control      stem vol 0.16595880</w:t>
      </w:r>
      <w:r>
        <w:br/>
      </w:r>
      <w:r>
        <w:rPr>
          <w:rStyle w:val="VerbatimChar"/>
        </w:rPr>
        <w:t>## 23 2014-04-20  C11S2 Control      stem vol 0.01018257</w:t>
      </w:r>
      <w:r>
        <w:br/>
      </w:r>
      <w:r>
        <w:rPr>
          <w:rStyle w:val="VerbatimChar"/>
        </w:rPr>
        <w:t>## 24 2014-04-20  C11S3 Control      stem vol 0.32173490</w:t>
      </w:r>
      <w:r>
        <w:br/>
      </w:r>
      <w:r>
        <w:rPr>
          <w:rStyle w:val="VerbatimChar"/>
        </w:rPr>
        <w:t>## 25 2014-04-20  C11S4 Control      stem vol 0.11403340</w:t>
      </w:r>
      <w:r>
        <w:br/>
      </w:r>
      <w:r>
        <w:rPr>
          <w:rStyle w:val="VerbatimChar"/>
        </w:rPr>
        <w:t>## 26 2014-04-20  C11S5 Control      stem vol 0.16595880</w:t>
      </w:r>
      <w:r>
        <w:br/>
      </w:r>
      <w:r>
        <w:rPr>
          <w:rStyle w:val="VerbatimChar"/>
        </w:rPr>
        <w:t>## 27 2014-04-20  C11S6 Control      stem vol 0.48581670</w:t>
      </w:r>
      <w:r>
        <w:br/>
      </w:r>
      <w:r>
        <w:rPr>
          <w:rStyle w:val="VerbatimChar"/>
        </w:rPr>
        <w:t>## 28 2014-04-20  C11S7 Control      stem vol 0.14438000</w:t>
      </w:r>
      <w:r>
        <w:br/>
      </w:r>
      <w:r>
        <w:rPr>
          <w:rStyle w:val="VerbatimChar"/>
        </w:rPr>
        <w:t>## 29 2014-04-20  C12S1 Control      stem vol 0.62239140</w:t>
      </w:r>
      <w:r>
        <w:br/>
      </w:r>
      <w:r>
        <w:rPr>
          <w:rStyle w:val="VerbatimChar"/>
        </w:rPr>
        <w:t>## 30 2014-04-20  C12S2 Control      stem vol 0.41752940</w:t>
      </w:r>
      <w:r>
        <w:br/>
      </w:r>
      <w:r>
        <w:rPr>
          <w:rStyle w:val="VerbatimChar"/>
        </w:rPr>
        <w:t>## 31 2014-04-20  C12S3 Control      stem vol 0.55410410</w:t>
      </w:r>
      <w:r>
        <w:br/>
      </w:r>
      <w:r>
        <w:rPr>
          <w:rStyle w:val="VerbatimChar"/>
        </w:rPr>
        <w:t>## 32 2014-04-20  C30D1    Both  precip depth 2.10701900</w:t>
      </w:r>
      <w:r>
        <w:br/>
      </w:r>
      <w:r>
        <w:rPr>
          <w:rStyle w:val="VerbatimChar"/>
        </w:rPr>
        <w:t>## 33 2014-04-20  C30D2    Both  precip depth 3.75045800</w:t>
      </w:r>
      <w:r>
        <w:br/>
      </w:r>
      <w:r>
        <w:rPr>
          <w:rStyle w:val="VerbatimChar"/>
        </w:rPr>
        <w:t>## 34 2014-04-20  C31D1    Both  precip depth 1.58854800</w:t>
      </w:r>
    </w:p>
    <w:p w14:paraId="295AB4CE" w14:textId="77777777" w:rsidR="003A7615" w:rsidRDefault="00684948">
      <w:pPr>
        <w:pStyle w:val="SourceCode"/>
      </w:pPr>
      <w:r>
        <w:rPr>
          <w:rStyle w:val="KeywordTok0"/>
        </w:rPr>
        <w:t>dbGetQuery</w:t>
      </w:r>
      <w:r>
        <w:rPr>
          <w:rStyle w:val="NormalTok0"/>
        </w:rPr>
        <w:t xml:space="preserve">(db, </w:t>
      </w:r>
      <w:r>
        <w:rPr>
          <w:rStyle w:val="StringTok0"/>
        </w:rPr>
        <w:t>"SELECT date, site, sample, variable, vals FROM labdata WHERE ( variable IS 'NO3.N' OR variable IS 'NH4.N') AND (date = '2014-04-20') AND (site IS 'Control' OR site IS 'Both') ORDER BY variable DESC"</w:t>
      </w:r>
      <w:r>
        <w:rPr>
          <w:rStyle w:val="NormalTok0"/>
        </w:rPr>
        <w:t>)</w:t>
      </w:r>
    </w:p>
    <w:p w14:paraId="17D6FF61" w14:textId="77777777" w:rsidR="003A7615" w:rsidRDefault="00684948">
      <w:pPr>
        <w:pStyle w:val="SourceCode"/>
      </w:pPr>
      <w:r>
        <w:rPr>
          <w:rStyle w:val="VerbatimChar"/>
        </w:rPr>
        <w:t>##          date    site  sample variable       vals</w:t>
      </w:r>
      <w:r>
        <w:br/>
      </w:r>
      <w:r>
        <w:rPr>
          <w:rStyle w:val="VerbatimChar"/>
        </w:rPr>
        <w:t>## 1  2014-04-20    Both   BLANK    NO3.N 0.01332258</w:t>
      </w:r>
      <w:r>
        <w:br/>
      </w:r>
      <w:r>
        <w:rPr>
          <w:rStyle w:val="VerbatimChar"/>
        </w:rPr>
        <w:t>## 2  2014-04-20    Both Blank 1    NO3.N 0.03793548</w:t>
      </w:r>
      <w:r>
        <w:br/>
      </w:r>
      <w:r>
        <w:rPr>
          <w:rStyle w:val="VerbatimChar"/>
        </w:rPr>
        <w:t>## 3  2014-04-20    Both Blank 2    NO3.N 0.02416129</w:t>
      </w:r>
      <w:r>
        <w:br/>
      </w:r>
      <w:r>
        <w:rPr>
          <w:rStyle w:val="VerbatimChar"/>
        </w:rPr>
        <w:t>## 4  2014-04-20 Control   C10S1    NO3.N 0.25053230</w:t>
      </w:r>
      <w:r>
        <w:br/>
      </w:r>
      <w:r>
        <w:rPr>
          <w:rStyle w:val="VerbatimChar"/>
        </w:rPr>
        <w:t>## 5  2014-04-20 Control   C10S2    NO3.N 0.03646774</w:t>
      </w:r>
      <w:r>
        <w:br/>
      </w:r>
      <w:r>
        <w:rPr>
          <w:rStyle w:val="VerbatimChar"/>
        </w:rPr>
        <w:t>## 6  2014-04-20 Control   C10S3    NO3.N 0.07079032</w:t>
      </w:r>
      <w:r>
        <w:br/>
      </w:r>
      <w:r>
        <w:rPr>
          <w:rStyle w:val="VerbatimChar"/>
        </w:rPr>
        <w:t>## 7  2014-04-20 Control   C10T1    NO3.N 1.86595200</w:t>
      </w:r>
      <w:r>
        <w:br/>
      </w:r>
      <w:r>
        <w:rPr>
          <w:rStyle w:val="VerbatimChar"/>
        </w:rPr>
        <w:t>## 8  2014-04-20 Control   C10T2    NO3.N 1.99759700</w:t>
      </w:r>
      <w:r>
        <w:br/>
      </w:r>
      <w:r>
        <w:rPr>
          <w:rStyle w:val="VerbatimChar"/>
        </w:rPr>
        <w:t>## 9  2014-04-20 Control   C10T3    NO3.N 2.09356500</w:t>
      </w:r>
      <w:r>
        <w:br/>
      </w:r>
      <w:r>
        <w:rPr>
          <w:rStyle w:val="VerbatimChar"/>
        </w:rPr>
        <w:lastRenderedPageBreak/>
        <w:t>## 10 2014-04-20 Control   C11S1    NO3.N 0.02540323</w:t>
      </w:r>
      <w:r>
        <w:br/>
      </w:r>
      <w:r>
        <w:rPr>
          <w:rStyle w:val="VerbatimChar"/>
        </w:rPr>
        <w:t>## 11 2014-04-20 Control   C11S2    NO3.N 0.56530650</w:t>
      </w:r>
      <w:r>
        <w:br/>
      </w:r>
      <w:r>
        <w:rPr>
          <w:rStyle w:val="VerbatimChar"/>
        </w:rPr>
        <w:t>## 12 2014-04-20 Control   C11S3    NO3.N 0.45240320</w:t>
      </w:r>
      <w:r>
        <w:br/>
      </w:r>
      <w:r>
        <w:rPr>
          <w:rStyle w:val="VerbatimChar"/>
        </w:rPr>
        <w:t>## 13 2014-04-20 Control   C11S4    NO3.N 0.08546774</w:t>
      </w:r>
      <w:r>
        <w:br/>
      </w:r>
      <w:r>
        <w:rPr>
          <w:rStyle w:val="VerbatimChar"/>
        </w:rPr>
        <w:t>## 14 2014-04-20 Control   C11S5    NO3.N 0.54814520</w:t>
      </w:r>
      <w:r>
        <w:br/>
      </w:r>
      <w:r>
        <w:rPr>
          <w:rStyle w:val="VerbatimChar"/>
        </w:rPr>
        <w:t>## 15 2014-04-20 Control   C11S6    NO3.N 1.21811300</w:t>
      </w:r>
      <w:r>
        <w:br/>
      </w:r>
      <w:r>
        <w:rPr>
          <w:rStyle w:val="VerbatimChar"/>
        </w:rPr>
        <w:t>## 16 2014-04-20 Control   C11S7    NO3.N 0.14350000</w:t>
      </w:r>
      <w:r>
        <w:br/>
      </w:r>
      <w:r>
        <w:rPr>
          <w:rStyle w:val="VerbatimChar"/>
        </w:rPr>
        <w:t>## 17 2014-04-20 Control   C11T1    NO3.N 1.80317700</w:t>
      </w:r>
      <w:r>
        <w:br/>
      </w:r>
      <w:r>
        <w:rPr>
          <w:rStyle w:val="VerbatimChar"/>
        </w:rPr>
        <w:t>## 18 2014-04-20 Control   C11T2    NO3.N 1.77156500</w:t>
      </w:r>
      <w:r>
        <w:br/>
      </w:r>
      <w:r>
        <w:rPr>
          <w:rStyle w:val="VerbatimChar"/>
        </w:rPr>
        <w:t>## 19 2014-04-20 Control   C11T3    NO3.N 1.46808100</w:t>
      </w:r>
      <w:r>
        <w:br/>
      </w:r>
      <w:r>
        <w:rPr>
          <w:rStyle w:val="VerbatimChar"/>
        </w:rPr>
        <w:t>## 20 2014-04-20 Control   C12S1    NO3.N 1.77382300</w:t>
      </w:r>
      <w:r>
        <w:br/>
      </w:r>
      <w:r>
        <w:rPr>
          <w:rStyle w:val="VerbatimChar"/>
        </w:rPr>
        <w:t>## 21 2014-04-20 Control   C12S2    NO3.N 0.22998390</w:t>
      </w:r>
      <w:r>
        <w:br/>
      </w:r>
      <w:r>
        <w:rPr>
          <w:rStyle w:val="VerbatimChar"/>
        </w:rPr>
        <w:t>## 22 2014-04-20 Control   C12S3    NO3.N 1.55772600</w:t>
      </w:r>
      <w:r>
        <w:br/>
      </w:r>
      <w:r>
        <w:rPr>
          <w:rStyle w:val="VerbatimChar"/>
        </w:rPr>
        <w:t>## 23 2014-04-20 Control   C12T1    NO3.N 1.34862900</w:t>
      </w:r>
      <w:r>
        <w:br/>
      </w:r>
      <w:r>
        <w:rPr>
          <w:rStyle w:val="VerbatimChar"/>
        </w:rPr>
        <w:t>## 24 2014-04-20 Control   C12T2    NO3.N 2.07279000</w:t>
      </w:r>
      <w:r>
        <w:br/>
      </w:r>
      <w:r>
        <w:rPr>
          <w:rStyle w:val="VerbatimChar"/>
        </w:rPr>
        <w:t>## 25 2014-04-20 Control   C12T3    NO3.N 1.97659700</w:t>
      </w:r>
      <w:r>
        <w:br/>
      </w:r>
      <w:r>
        <w:rPr>
          <w:rStyle w:val="VerbatimChar"/>
        </w:rPr>
        <w:t>## 26 2014-04-20 Control  C20SW1    NO3.N 0.01975806</w:t>
      </w:r>
      <w:r>
        <w:br/>
      </w:r>
      <w:r>
        <w:rPr>
          <w:rStyle w:val="VerbatimChar"/>
        </w:rPr>
        <w:t>## 27 2014-04-20 Control  C21SW1    NO3.N 0.13469350</w:t>
      </w:r>
      <w:r>
        <w:br/>
      </w:r>
      <w:r>
        <w:rPr>
          <w:rStyle w:val="VerbatimChar"/>
        </w:rPr>
        <w:t>## 28 2014-04-20 Control   C30D1    NO3.N 1.35269400</w:t>
      </w:r>
      <w:r>
        <w:br/>
      </w:r>
      <w:r>
        <w:rPr>
          <w:rStyle w:val="VerbatimChar"/>
        </w:rPr>
        <w:t>## 29 2014-04-20 Control   C30D2    NO3.N 3.18985500</w:t>
      </w:r>
      <w:r>
        <w:br/>
      </w:r>
      <w:r>
        <w:rPr>
          <w:rStyle w:val="VerbatimChar"/>
        </w:rPr>
        <w:t>## 30 2014-04-20 Control  C30D3a    NO3.N         NA</w:t>
      </w:r>
      <w:r>
        <w:br/>
      </w:r>
      <w:r>
        <w:rPr>
          <w:rStyle w:val="VerbatimChar"/>
        </w:rPr>
        <w:t>## 31 2014-04-20 Control  C30D3b    NO3.N 0.12600000</w:t>
      </w:r>
      <w:r>
        <w:br/>
      </w:r>
      <w:r>
        <w:rPr>
          <w:rStyle w:val="VerbatimChar"/>
        </w:rPr>
        <w:t>## 32 2014-04-20 Control   C31D1    NO3.N 1.54824200</w:t>
      </w:r>
      <w:r>
        <w:br/>
      </w:r>
      <w:r>
        <w:rPr>
          <w:rStyle w:val="VerbatimChar"/>
        </w:rPr>
        <w:t>## 33 2014-04-20    Both   BLANK    NH4.N 0.02022222</w:t>
      </w:r>
      <w:r>
        <w:br/>
      </w:r>
      <w:r>
        <w:rPr>
          <w:rStyle w:val="VerbatimChar"/>
        </w:rPr>
        <w:t>## 34 2014-04-20    Both Blank 1    NH4.N 0.02100000</w:t>
      </w:r>
      <w:r>
        <w:br/>
      </w:r>
      <w:r>
        <w:rPr>
          <w:rStyle w:val="VerbatimChar"/>
        </w:rPr>
        <w:t>## 35 2014-04-20    Both Blank 2    NH4.N 0.02022222</w:t>
      </w:r>
      <w:r>
        <w:br/>
      </w:r>
      <w:r>
        <w:rPr>
          <w:rStyle w:val="VerbatimChar"/>
        </w:rPr>
        <w:t>## 36 2014-04-20 Control   C10S1    NH4.N 0.12405560</w:t>
      </w:r>
      <w:r>
        <w:br/>
      </w:r>
      <w:r>
        <w:rPr>
          <w:rStyle w:val="VerbatimChar"/>
        </w:rPr>
        <w:t>## 37 2014-04-20 Control   C10S2    NH4.N 0.64438890</w:t>
      </w:r>
      <w:r>
        <w:br/>
      </w:r>
      <w:r>
        <w:rPr>
          <w:rStyle w:val="VerbatimChar"/>
        </w:rPr>
        <w:t>## 38 2014-04-20 Control   C10S3    NH4.N 0.95783330</w:t>
      </w:r>
      <w:r>
        <w:br/>
      </w:r>
      <w:r>
        <w:rPr>
          <w:rStyle w:val="VerbatimChar"/>
        </w:rPr>
        <w:t>## 39 2014-04-20 Control   C10T1    NH4.N 1.20283300</w:t>
      </w:r>
      <w:r>
        <w:br/>
      </w:r>
      <w:r>
        <w:rPr>
          <w:rStyle w:val="VerbatimChar"/>
        </w:rPr>
        <w:t>## 40 2014-04-20 Control   C10T2    NH4.N 1.12272200</w:t>
      </w:r>
      <w:r>
        <w:br/>
      </w:r>
      <w:r>
        <w:rPr>
          <w:rStyle w:val="VerbatimChar"/>
        </w:rPr>
        <w:t>## 41 2014-04-20 Control   C10T3    NH4.N 1.25805600</w:t>
      </w:r>
      <w:r>
        <w:br/>
      </w:r>
      <w:r>
        <w:rPr>
          <w:rStyle w:val="VerbatimChar"/>
        </w:rPr>
        <w:t>## 42 2014-04-20 Control   C11S1    NH4.N 0.33483330</w:t>
      </w:r>
      <w:r>
        <w:br/>
      </w:r>
      <w:r>
        <w:rPr>
          <w:rStyle w:val="VerbatimChar"/>
        </w:rPr>
        <w:t>## 43 2014-04-20 Control   C11S2    NH4.N 1.42761100</w:t>
      </w:r>
      <w:r>
        <w:br/>
      </w:r>
      <w:r>
        <w:rPr>
          <w:rStyle w:val="VerbatimChar"/>
        </w:rPr>
        <w:t>## 44 2014-04-20 Control   C11S3    NH4.N 0.13416670</w:t>
      </w:r>
      <w:r>
        <w:br/>
      </w:r>
      <w:r>
        <w:rPr>
          <w:rStyle w:val="VerbatimChar"/>
        </w:rPr>
        <w:t>## 45 2014-04-20 Control   C11S4    NH4.N 0.33327780</w:t>
      </w:r>
      <w:r>
        <w:br/>
      </w:r>
      <w:r>
        <w:rPr>
          <w:rStyle w:val="VerbatimChar"/>
        </w:rPr>
        <w:t>## 46 2014-04-20 Control   C11S5    NH4.N 0.49038890</w:t>
      </w:r>
      <w:r>
        <w:br/>
      </w:r>
      <w:r>
        <w:rPr>
          <w:rStyle w:val="VerbatimChar"/>
        </w:rPr>
        <w:t>## 47 2014-04-20 Control   C11S6    NH4.N 0.22361110</w:t>
      </w:r>
      <w:r>
        <w:br/>
      </w:r>
      <w:r>
        <w:rPr>
          <w:rStyle w:val="VerbatimChar"/>
        </w:rPr>
        <w:t>## 48 2014-04-20 Control   C11S7    NH4.N 0.54405560</w:t>
      </w:r>
      <w:r>
        <w:br/>
      </w:r>
      <w:r>
        <w:rPr>
          <w:rStyle w:val="VerbatimChar"/>
        </w:rPr>
        <w:t>## 49 2014-04-20 Control   C11T1    NH4.N 1.01461100</w:t>
      </w:r>
      <w:r>
        <w:br/>
      </w:r>
      <w:r>
        <w:rPr>
          <w:rStyle w:val="VerbatimChar"/>
        </w:rPr>
        <w:t>## 50 2014-04-20 Control   C11T2    NH4.N 1.14527800</w:t>
      </w:r>
      <w:r>
        <w:br/>
      </w:r>
      <w:r>
        <w:rPr>
          <w:rStyle w:val="VerbatimChar"/>
        </w:rPr>
        <w:t>## 51 2014-04-20 Control   C11T3    NH4.N 0.84816670</w:t>
      </w:r>
      <w:r>
        <w:br/>
      </w:r>
      <w:r>
        <w:rPr>
          <w:rStyle w:val="VerbatimChar"/>
        </w:rPr>
        <w:t>## 52 2014-04-20 Control   C12S1    NH4.N 0.14505560</w:t>
      </w:r>
      <w:r>
        <w:br/>
      </w:r>
      <w:r>
        <w:rPr>
          <w:rStyle w:val="VerbatimChar"/>
        </w:rPr>
        <w:t>## 53 2014-04-20 Control   C12S2    NH4.N 0.09216667</w:t>
      </w:r>
      <w:r>
        <w:br/>
      </w:r>
      <w:r>
        <w:rPr>
          <w:rStyle w:val="VerbatimChar"/>
        </w:rPr>
        <w:t>## 54 2014-04-20 Control   C12S3    NH4.N 0.22438890</w:t>
      </w:r>
      <w:r>
        <w:br/>
      </w:r>
      <w:r>
        <w:rPr>
          <w:rStyle w:val="VerbatimChar"/>
        </w:rPr>
        <w:t>## 55 2014-04-20 Control   C12T1    NH4.N 0.77427780</w:t>
      </w:r>
      <w:r>
        <w:br/>
      </w:r>
      <w:r>
        <w:rPr>
          <w:rStyle w:val="VerbatimChar"/>
        </w:rPr>
        <w:t>## 56 2014-04-20 Control   C12T2    NH4.N 1.02472200</w:t>
      </w:r>
      <w:r>
        <w:br/>
      </w:r>
      <w:r>
        <w:rPr>
          <w:rStyle w:val="VerbatimChar"/>
        </w:rPr>
        <w:t>## 57 2014-04-20 Control   C12T3    NH4.N 0.97727780</w:t>
      </w:r>
      <w:r>
        <w:br/>
      </w:r>
      <w:r>
        <w:rPr>
          <w:rStyle w:val="VerbatimChar"/>
        </w:rPr>
        <w:t>## 58 2014-04-20 Control  C20SW1    NH4.N 0.00000000</w:t>
      </w:r>
      <w:r>
        <w:br/>
      </w:r>
      <w:r>
        <w:rPr>
          <w:rStyle w:val="VerbatimChar"/>
        </w:rPr>
        <w:t>## 59 2014-04-20 Control  C21SW1    NH4.N 0.01050000</w:t>
      </w:r>
      <w:r>
        <w:br/>
      </w:r>
      <w:r>
        <w:rPr>
          <w:rStyle w:val="VerbatimChar"/>
        </w:rPr>
        <w:lastRenderedPageBreak/>
        <w:t>## 60 2014-04-20 Control   C30D1    NH4.N 0.64672220</w:t>
      </w:r>
      <w:r>
        <w:br/>
      </w:r>
      <w:r>
        <w:rPr>
          <w:rStyle w:val="VerbatimChar"/>
        </w:rPr>
        <w:t>## 61 2014-04-20 Control   C30D2    NH4.N 1.75272200</w:t>
      </w:r>
      <w:r>
        <w:br/>
      </w:r>
      <w:r>
        <w:rPr>
          <w:rStyle w:val="VerbatimChar"/>
        </w:rPr>
        <w:t>## 62 2014-04-20 Control  C30D3a    NH4.N         NA</w:t>
      </w:r>
      <w:r>
        <w:br/>
      </w:r>
      <w:r>
        <w:rPr>
          <w:rStyle w:val="VerbatimChar"/>
        </w:rPr>
        <w:t>## 63 2014-04-20 Control  C30D3b    NH4.N 0.10422220</w:t>
      </w:r>
      <w:r>
        <w:br/>
      </w:r>
      <w:r>
        <w:rPr>
          <w:rStyle w:val="VerbatimChar"/>
        </w:rPr>
        <w:t>## 64 2014-04-20 Control   C31D1    NH4.N 0.33172220</w:t>
      </w:r>
    </w:p>
    <w:p w14:paraId="2E0FFD16" w14:textId="2EA3C64A" w:rsidR="003A7615" w:rsidRDefault="00684948">
      <w:r>
        <w:t xml:space="preserve">No special calculations have been done in the scripts, except dividing the cumulated values </w:t>
      </w:r>
      <w:del w:id="21" w:author="HEAL Kate" w:date="2016-02-08T12:17:00Z">
        <w:r w:rsidDel="00420403">
          <w:delText xml:space="preserve">per </w:delText>
        </w:r>
      </w:del>
      <w:ins w:id="22" w:author="HEAL Kate" w:date="2016-02-08T12:17:00Z">
        <w:r w:rsidR="00420403">
          <w:t xml:space="preserve">by </w:t>
        </w:r>
      </w:ins>
      <w:r>
        <w:t>number of days since last sampling. Most of the script is aimed to populate the daily database properly. NB: need to cr</w:t>
      </w:r>
      <w:ins w:id="23" w:author="HEAL Kate" w:date="2016-02-08T12:17:00Z">
        <w:r w:rsidR="00420403">
          <w:t>e</w:t>
        </w:r>
      </w:ins>
      <w:r>
        <w:t>ate a table</w:t>
      </w:r>
    </w:p>
    <w:p w14:paraId="366D0E75" w14:textId="77777777" w:rsidR="003A7615" w:rsidRDefault="00684948">
      <w:pPr>
        <w:pStyle w:val="Heading1"/>
      </w:pPr>
      <w:bookmarkStart w:id="24" w:name="mean-values-per-ha-and-aggregation-by-mo"/>
      <w:bookmarkEnd w:id="24"/>
      <w:r>
        <w:t>Mean values per ha and aggregation by month</w:t>
      </w:r>
    </w:p>
    <w:p w14:paraId="10D073B3" w14:textId="77777777" w:rsidR="003A7615" w:rsidRDefault="00684948">
      <w:pPr>
        <w:pStyle w:val="Heading2"/>
      </w:pPr>
      <w:bookmarkStart w:id="25" w:name="throughfall-tf"/>
      <w:bookmarkEnd w:id="25"/>
      <w:r>
        <w:t>Throughfall (TF)</w:t>
      </w:r>
    </w:p>
    <w:p w14:paraId="27F361A9" w14:textId="77777777" w:rsidR="003A7615" w:rsidRDefault="00684948">
      <w:r>
        <w:t xml:space="preserve">This script merge the field data with N-NO3 and N-NH4 values. Before doing that a comparison between mean RF depths and mean TF depths are calculated to check for any incongruences in the field data. These values are shown in table </w:t>
      </w:r>
      <w:commentRangeStart w:id="26"/>
      <w:r>
        <w:t>@</w:t>
      </w:r>
      <w:commentRangeEnd w:id="26"/>
      <w:r w:rsidR="00757504">
        <w:rPr>
          <w:rStyle w:val="CommentReference"/>
        </w:rPr>
        <w:commentReference w:id="26"/>
      </w:r>
      <w:r>
        <w:t xml:space="preserve"> at the end of this document</w:t>
      </w:r>
    </w:p>
    <w:p w14:paraId="3EF65CBF" w14:textId="77777777" w:rsidR="003A7615" w:rsidRDefault="00684948">
      <w:pPr>
        <w:pStyle w:val="Heading3"/>
      </w:pPr>
      <w:bookmarkStart w:id="27" w:name="n-nx-mass-in-tf"/>
      <w:bookmarkEnd w:id="27"/>
      <w:r>
        <w:t>N-Nx mass in TF</w:t>
      </w:r>
    </w:p>
    <w:p w14:paraId="0C50E8C0" w14:textId="77777777" w:rsidR="003A7615" w:rsidRDefault="00684948">
      <w:r>
        <w:t>The script applies to both forms of Nx separately: N-NO3 and N-NH4. It is expressed in mg/m2/day and applies to each sample the following formula:</w:t>
      </w:r>
    </w:p>
    <w:p w14:paraId="16FDCDAB" w14:textId="77777777" w:rsidR="003A7615" w:rsidRDefault="00684948">
      <m:oMathPara>
        <m:oMath>
          <m:r>
            <m:rPr>
              <m:sty m:val="p"/>
            </m:rPr>
            <w:rPr>
              <w:rFonts w:ascii="Cambria Math" w:hAnsi="Cambria Math"/>
            </w:rPr>
            <m:t>N-Nx=TF.daily.depth.mm*TF.Nx.daily.conc(mg/l)</m:t>
          </m:r>
        </m:oMath>
      </m:oMathPara>
    </w:p>
    <w:p w14:paraId="21C7CA47" w14:textId="77777777" w:rsidR="003A7615" w:rsidRDefault="00684948">
      <w:r>
        <w:rPr>
          <w:b/>
        </w:rPr>
        <w:t>Example: C10T1</w:t>
      </w:r>
      <w:r>
        <w:br/>
        <w:t>Throughfall volume and depth:</w:t>
      </w:r>
    </w:p>
    <w:p w14:paraId="08A7BF44" w14:textId="77777777" w:rsidR="003A7615" w:rsidRDefault="00684948">
      <w:pPr>
        <w:pStyle w:val="SourceCode"/>
      </w:pPr>
      <w:r>
        <w:rPr>
          <w:rStyle w:val="VerbatimChar"/>
        </w:rPr>
        <w:t>##         date sample    site      variable      vals</w:t>
      </w:r>
      <w:r>
        <w:br/>
      </w:r>
      <w:r>
        <w:rPr>
          <w:rStyle w:val="VerbatimChar"/>
        </w:rPr>
        <w:t>## 1 2014-04-20  C10T1 Control through depth 0.5489146</w:t>
      </w:r>
      <w:r>
        <w:br/>
      </w:r>
      <w:r>
        <w:rPr>
          <w:rStyle w:val="VerbatimChar"/>
        </w:rPr>
        <w:t>## 2 2014-04-20  C10T1 Control   through vol 1.0321160</w:t>
      </w:r>
    </w:p>
    <w:p w14:paraId="26615365" w14:textId="77777777" w:rsidR="003A7615" w:rsidRDefault="00684948">
      <w:r>
        <w:t>Throughfall N-NO3 and N-NH4 concentration:</w:t>
      </w:r>
    </w:p>
    <w:p w14:paraId="7EC90C4D" w14:textId="77777777" w:rsidR="003A7615" w:rsidRDefault="00684948">
      <w:pPr>
        <w:pStyle w:val="SourceCode"/>
      </w:pPr>
      <w:r>
        <w:rPr>
          <w:rStyle w:val="VerbatimChar"/>
        </w:rPr>
        <w:t>##         date sample    site variable     vals</w:t>
      </w:r>
      <w:r>
        <w:br/>
      </w:r>
      <w:r>
        <w:rPr>
          <w:rStyle w:val="VerbatimChar"/>
        </w:rPr>
        <w:t>## 1 2014-04-20  C10T1 Control    NH4.N 1.202833</w:t>
      </w:r>
      <w:r>
        <w:br/>
      </w:r>
      <w:r>
        <w:rPr>
          <w:rStyle w:val="VerbatimChar"/>
        </w:rPr>
        <w:t>## 2 2014-04-20  C10T1 Control    NO3.N 1.865952</w:t>
      </w:r>
    </w:p>
    <w:p w14:paraId="01E9D22C" w14:textId="77777777" w:rsidR="003A7615" w:rsidRDefault="00684948">
      <w:r>
        <w:t>The results of the script are 1.024mg/m2/d of N-NO3 and 0.660mg/m2/d of N-NH4.</w:t>
      </w:r>
    </w:p>
    <w:p w14:paraId="0230A08E" w14:textId="77777777" w:rsidR="003A7615" w:rsidRDefault="00684948">
      <w:r>
        <w:t>The mean daily value among all available samples is then calculated, ignoring NA values. Results are 0.935 mg/m2/d of N-NO3 and 0.641mg/m2/d of N-NH4. These values are transformed into g/ha/day by multiplying each value per 10000/1000. Finally, the monthly mean TF value is calculated as the sum of the mean daily values per hectare. The values are shown in Table @. N-NO3 in April is 252.30 g/ha, which is consistent with the daily value, considering that the month is the sum of a daily value originated by the data collected on April the 24th and a daily value originated by the following collection in May (days 25th-30th April).</w:t>
      </w:r>
    </w:p>
    <w:p w14:paraId="1E8C0E67" w14:textId="77777777" w:rsidR="003A7615" w:rsidRDefault="00684948">
      <w:pPr>
        <w:pStyle w:val="Heading2"/>
      </w:pPr>
      <w:bookmarkStart w:id="28" w:name="stemflow-sf"/>
      <w:bookmarkEnd w:id="28"/>
      <w:r>
        <w:lastRenderedPageBreak/>
        <w:t>Stemflow (SF)</w:t>
      </w:r>
    </w:p>
    <w:p w14:paraId="7E115356" w14:textId="77777777" w:rsidR="003A7615" w:rsidRDefault="00684948">
      <w:pPr>
        <w:pStyle w:val="Heading3"/>
      </w:pPr>
      <w:bookmarkStart w:id="29" w:name="n-nx-mass-in-sf"/>
      <w:bookmarkEnd w:id="29"/>
      <w:r>
        <w:t>N-Nx mass in SF</w:t>
      </w:r>
    </w:p>
    <w:p w14:paraId="79B6FF34" w14:textId="157D4DFF" w:rsidR="003A7615" w:rsidRDefault="00684948">
      <w:r>
        <w:t xml:space="preserve">Differently from TF the script calculates a mean by </w:t>
      </w:r>
      <w:commentRangeStart w:id="30"/>
      <w:proofErr w:type="spellStart"/>
      <w:r>
        <w:t>dbh</w:t>
      </w:r>
      <w:proofErr w:type="spellEnd"/>
      <w:r>
        <w:t xml:space="preserve"> class </w:t>
      </w:r>
      <w:commentRangeEnd w:id="30"/>
      <w:r w:rsidR="00A76DE0">
        <w:rPr>
          <w:rStyle w:val="CommentReference"/>
        </w:rPr>
        <w:commentReference w:id="30"/>
      </w:r>
      <w:r>
        <w:t xml:space="preserve">and date, followed by the mean (of means) among the dbh classes by date so that the resulting matrix (values per average tree) is multiplied </w:t>
      </w:r>
      <w:del w:id="31" w:author="HEAL Kate" w:date="2016-02-08T12:21:00Z">
        <w:r w:rsidDel="00A76DE0">
          <w:delText xml:space="preserve">per </w:delText>
        </w:r>
      </w:del>
      <w:ins w:id="32" w:author="HEAL Kate" w:date="2016-02-08T12:21:00Z">
        <w:r w:rsidR="00A76DE0">
          <w:t xml:space="preserve">by the </w:t>
        </w:r>
      </w:ins>
      <w:r>
        <w:t xml:space="preserve">average number of trees per ha. This number proceeds as a calculation from 2770trees/ha reduced </w:t>
      </w:r>
      <w:ins w:id="33" w:author="HEAL Kate" w:date="2016-02-08T12:22:00Z">
        <w:r w:rsidR="00A76DE0">
          <w:t>by</w:t>
        </w:r>
      </w:ins>
      <w:del w:id="34" w:author="HEAL Kate" w:date="2016-02-08T12:22:00Z">
        <w:r w:rsidDel="00A76DE0">
          <w:delText>of</w:delText>
        </w:r>
      </w:del>
      <w:r>
        <w:t xml:space="preserve"> 5th row and 3rd tree</w:t>
      </w:r>
      <w:ins w:id="35" w:author="HEAL Kate" w:date="2016-02-08T12:22:00Z">
        <w:r w:rsidR="00A76DE0">
          <w:t xml:space="preserve"> removal during thinning</w:t>
        </w:r>
      </w:ins>
      <w:r>
        <w:t>) whereas 1421 trees/ha per C might be more appropriate, including a further reduction due to attrition. However at the moment such distinction has not be done. Similarly to TF, Na have been ignored when calculating the means (na.rm=TRUE)</w:t>
      </w:r>
    </w:p>
    <w:p w14:paraId="7C695C8E" w14:textId="77777777" w:rsidR="003A7615" w:rsidRDefault="00684948">
      <w:r>
        <w:rPr>
          <w:i/>
        </w:rPr>
        <w:t>Number of trees per ha = 1865 trees/ha</w:t>
      </w:r>
      <w:r>
        <w:br/>
        <w:t>This daily value is finally aggregated by month.</w:t>
      </w:r>
    </w:p>
    <w:p w14:paraId="7110BEBA" w14:textId="77777777" w:rsidR="003A7615" w:rsidRDefault="00684948">
      <w:pPr>
        <w:pStyle w:val="Compact"/>
        <w:numPr>
          <w:ilvl w:val="0"/>
          <w:numId w:val="3"/>
        </w:numPr>
      </w:pPr>
      <w:r>
        <w:t>STEP 1: calculate the mass of N-Nx per sample</w:t>
      </w:r>
      <w:r>
        <w:br/>
      </w:r>
    </w:p>
    <w:p w14:paraId="2A71CB40" w14:textId="77777777" w:rsidR="003A7615" w:rsidRDefault="00684948">
      <w:pPr>
        <w:pStyle w:val="Compact"/>
        <w:numPr>
          <w:ilvl w:val="0"/>
          <w:numId w:val="3"/>
        </w:numPr>
      </w:pPr>
      <w:r>
        <w:t>STEP 2: calculate the mean by dbh class and date</w:t>
      </w:r>
    </w:p>
    <w:p w14:paraId="6A8F1C75" w14:textId="77777777" w:rsidR="003A7615" w:rsidRDefault="00684948">
      <w:pPr>
        <w:pStyle w:val="Compact"/>
        <w:numPr>
          <w:ilvl w:val="0"/>
          <w:numId w:val="3"/>
        </w:numPr>
      </w:pPr>
      <w:r>
        <w:t xml:space="preserve">STEP 3: calculate the mean by date (mean of means = the </w:t>
      </w:r>
      <w:r>
        <w:rPr>
          <w:i/>
        </w:rPr>
        <w:t>average tree</w:t>
      </w:r>
      <w:r>
        <w:t>)</w:t>
      </w:r>
    </w:p>
    <w:p w14:paraId="0F4395EA" w14:textId="77777777" w:rsidR="003A7615" w:rsidRDefault="00684948">
      <w:pPr>
        <w:pStyle w:val="Compact"/>
        <w:numPr>
          <w:ilvl w:val="0"/>
          <w:numId w:val="3"/>
        </w:numPr>
      </w:pPr>
      <w:r>
        <w:t xml:space="preserve">STEP 4: </w:t>
      </w:r>
      <m:oMath>
        <m:r>
          <m:rPr>
            <m:sty m:val="p"/>
          </m:rPr>
          <w:rPr>
            <w:rFonts w:ascii="Cambria Math" w:hAnsi="Cambria Math"/>
          </w:rPr>
          <m:t>N-Nx</m:t>
        </m:r>
      </m:oMath>
      <w:r>
        <w:t xml:space="preserve">(g/ha/day) </w:t>
      </w:r>
      <m:oMath>
        <m:r>
          <m:rPr>
            <m:sty m:val="p"/>
          </m:rPr>
          <w:rPr>
            <w:rFonts w:ascii="Cambria Math" w:hAnsi="Cambria Math"/>
          </w:rPr>
          <m:t>=averagetree*1865/1000</m:t>
        </m:r>
      </m:oMath>
      <w:r>
        <w:br/>
      </w:r>
    </w:p>
    <w:p w14:paraId="2EDAEA94" w14:textId="77777777" w:rsidR="003A7615" w:rsidRDefault="00684948">
      <w:pPr>
        <w:pStyle w:val="Compact"/>
        <w:numPr>
          <w:ilvl w:val="0"/>
          <w:numId w:val="3"/>
        </w:numPr>
      </w:pPr>
      <w:r>
        <w:t>STEP 5: aggregate the obtained daily value by month</w:t>
      </w:r>
    </w:p>
    <w:p w14:paraId="1F660EED" w14:textId="77777777" w:rsidR="003A7615" w:rsidRDefault="00684948">
      <w:r>
        <w:t>To give an example of these steps I will extract the data from 20-04-2014. In order to reduce the number of lines I will only show N-NO3 values, omitting N-NH4.</w:t>
      </w:r>
    </w:p>
    <w:p w14:paraId="295767CD" w14:textId="77777777" w:rsidR="003A7615" w:rsidRDefault="00684948">
      <w:pPr>
        <w:pStyle w:val="SourceCode"/>
      </w:pPr>
      <w:r>
        <w:rPr>
          <w:rStyle w:val="VerbatimChar"/>
        </w:rPr>
        <w:t>##          date sample      site variable       vals</w:t>
      </w:r>
      <w:r>
        <w:br/>
      </w:r>
      <w:r>
        <w:rPr>
          <w:rStyle w:val="VerbatimChar"/>
        </w:rPr>
        <w:t>## 1  2014-04-20  C10S1   Control stem vol 0.69067880</w:t>
      </w:r>
      <w:r>
        <w:br/>
      </w:r>
      <w:r>
        <w:rPr>
          <w:rStyle w:val="VerbatimChar"/>
        </w:rPr>
        <w:t>## 2  2014-04-20  C10S2   Control stem vol 0.11403340</w:t>
      </w:r>
      <w:r>
        <w:br/>
      </w:r>
      <w:r>
        <w:rPr>
          <w:rStyle w:val="VerbatimChar"/>
        </w:rPr>
        <w:t>## 3  2014-04-20  C10S3   Control stem vol         NA</w:t>
      </w:r>
      <w:r>
        <w:br/>
      </w:r>
      <w:r>
        <w:rPr>
          <w:rStyle w:val="VerbatimChar"/>
        </w:rPr>
        <w:t>## 4  2014-04-20  C11S1   Control stem vol 0.16595880</w:t>
      </w:r>
      <w:r>
        <w:br/>
      </w:r>
      <w:r>
        <w:rPr>
          <w:rStyle w:val="VerbatimChar"/>
        </w:rPr>
        <w:t>## 5  2014-04-20  C11S2   Control stem vol 0.01018257</w:t>
      </w:r>
      <w:r>
        <w:br/>
      </w:r>
      <w:r>
        <w:rPr>
          <w:rStyle w:val="VerbatimChar"/>
        </w:rPr>
        <w:t>## 6  2014-04-20  C11S3   Control stem vol 0.32173490</w:t>
      </w:r>
      <w:r>
        <w:br/>
      </w:r>
      <w:r>
        <w:rPr>
          <w:rStyle w:val="VerbatimChar"/>
        </w:rPr>
        <w:t>## 7  2014-04-20  C11S4   Control stem vol 0.11403340</w:t>
      </w:r>
      <w:r>
        <w:br/>
      </w:r>
      <w:r>
        <w:rPr>
          <w:rStyle w:val="VerbatimChar"/>
        </w:rPr>
        <w:t>## 8  2014-04-20  C11S5   Control stem vol 0.16595880</w:t>
      </w:r>
      <w:r>
        <w:br/>
      </w:r>
      <w:r>
        <w:rPr>
          <w:rStyle w:val="VerbatimChar"/>
        </w:rPr>
        <w:t>## 9  2014-04-20  C11S6   Control stem vol 0.48581670</w:t>
      </w:r>
      <w:r>
        <w:br/>
      </w:r>
      <w:r>
        <w:rPr>
          <w:rStyle w:val="VerbatimChar"/>
        </w:rPr>
        <w:t>## 10 2014-04-20  C11S7   Control stem vol 0.14438000</w:t>
      </w:r>
      <w:r>
        <w:br/>
      </w:r>
      <w:r>
        <w:rPr>
          <w:rStyle w:val="VerbatimChar"/>
        </w:rPr>
        <w:t>## 11 2014-04-20  C12S1   Control stem vol 0.62239140</w:t>
      </w:r>
      <w:r>
        <w:br/>
      </w:r>
      <w:r>
        <w:rPr>
          <w:rStyle w:val="VerbatimChar"/>
        </w:rPr>
        <w:t>## 12 2014-04-20  C12S2   Control stem vol 0.41752940</w:t>
      </w:r>
      <w:r>
        <w:br/>
      </w:r>
      <w:r>
        <w:rPr>
          <w:rStyle w:val="VerbatimChar"/>
        </w:rPr>
        <w:t>## 13 2014-04-20  C12S3   Control stem vol 0.55410410</w:t>
      </w:r>
      <w:r>
        <w:br/>
      </w:r>
      <w:r>
        <w:rPr>
          <w:rStyle w:val="VerbatimChar"/>
        </w:rPr>
        <w:t>## 14 2014-04-20  T10S1 Treatment stem vol 0.01018257</w:t>
      </w:r>
      <w:r>
        <w:br/>
      </w:r>
      <w:r>
        <w:rPr>
          <w:rStyle w:val="VerbatimChar"/>
        </w:rPr>
        <w:t>## 15 2014-04-20  T10S2 Treatment stem vol 0.16595880</w:t>
      </w:r>
      <w:r>
        <w:br/>
      </w:r>
      <w:r>
        <w:rPr>
          <w:rStyle w:val="VerbatimChar"/>
        </w:rPr>
        <w:t>## 16 2014-04-20  T10S3 Treatment stem vol 0.26980950</w:t>
      </w:r>
      <w:r>
        <w:br/>
      </w:r>
      <w:r>
        <w:rPr>
          <w:rStyle w:val="VerbatimChar"/>
        </w:rPr>
        <w:t>## 17 2014-04-20  T11S1 Treatment stem vol 0.97080240</w:t>
      </w:r>
      <w:r>
        <w:br/>
      </w:r>
      <w:r>
        <w:rPr>
          <w:rStyle w:val="VerbatimChar"/>
        </w:rPr>
        <w:t>## 18 2014-04-20  T11S2 Treatment stem vol 0.42558570</w:t>
      </w:r>
      <w:r>
        <w:br/>
      </w:r>
      <w:r>
        <w:rPr>
          <w:rStyle w:val="VerbatimChar"/>
        </w:rPr>
        <w:t>## 19 2014-04-20  T11S3 Treatment stem vol 0.34769760</w:t>
      </w:r>
      <w:r>
        <w:br/>
      </w:r>
      <w:r>
        <w:rPr>
          <w:rStyle w:val="VerbatimChar"/>
        </w:rPr>
        <w:t>## 20 2014-04-20  T12S1 Treatment stem vol 0.78906350</w:t>
      </w:r>
      <w:r>
        <w:br/>
      </w:r>
      <w:r>
        <w:rPr>
          <w:rStyle w:val="VerbatimChar"/>
        </w:rPr>
        <w:lastRenderedPageBreak/>
        <w:t>## 21 2014-04-20  T12S2 Treatment stem vol 0.03614527</w:t>
      </w:r>
      <w:r>
        <w:br/>
      </w:r>
      <w:r>
        <w:rPr>
          <w:rStyle w:val="VerbatimChar"/>
        </w:rPr>
        <w:t>## 22 2014-04-20  T12S3 Treatment stem vol 0.06210796</w:t>
      </w:r>
    </w:p>
    <w:p w14:paraId="1935E4D0" w14:textId="77777777" w:rsidR="003A7615" w:rsidRDefault="00684948">
      <w:pPr>
        <w:pStyle w:val="SourceCode"/>
      </w:pPr>
      <w:r>
        <w:rPr>
          <w:rStyle w:val="VerbatimChar"/>
        </w:rPr>
        <w:t>##          date sample      site variable       vals</w:t>
      </w:r>
      <w:r>
        <w:br/>
      </w:r>
      <w:r>
        <w:rPr>
          <w:rStyle w:val="VerbatimChar"/>
        </w:rPr>
        <w:t>## 1  2014-04-20  C10S1   Control    NO3.N 0.25053230</w:t>
      </w:r>
      <w:r>
        <w:br/>
      </w:r>
      <w:r>
        <w:rPr>
          <w:rStyle w:val="VerbatimChar"/>
        </w:rPr>
        <w:t>## 2  2014-04-20  C10S2   Control    NO3.N 0.03646774</w:t>
      </w:r>
      <w:r>
        <w:br/>
      </w:r>
      <w:r>
        <w:rPr>
          <w:rStyle w:val="VerbatimChar"/>
        </w:rPr>
        <w:t>## 3  2014-04-20  C10S3   Control    NO3.N 0.07079032</w:t>
      </w:r>
      <w:r>
        <w:br/>
      </w:r>
      <w:r>
        <w:rPr>
          <w:rStyle w:val="VerbatimChar"/>
        </w:rPr>
        <w:t>## 4  2014-04-20  C10T1   Control    NO3.N 1.86595200</w:t>
      </w:r>
      <w:r>
        <w:br/>
      </w:r>
      <w:r>
        <w:rPr>
          <w:rStyle w:val="VerbatimChar"/>
        </w:rPr>
        <w:t>## 5  2014-04-20  C10T2   Control    NO3.N 1.99759700</w:t>
      </w:r>
      <w:r>
        <w:br/>
      </w:r>
      <w:r>
        <w:rPr>
          <w:rStyle w:val="VerbatimChar"/>
        </w:rPr>
        <w:t>## 6  2014-04-20  C10T3   Control    NO3.N 2.09356500</w:t>
      </w:r>
      <w:r>
        <w:br/>
      </w:r>
      <w:r>
        <w:rPr>
          <w:rStyle w:val="VerbatimChar"/>
        </w:rPr>
        <w:t>## 7  2014-04-20  C11S1   Control    NO3.N 0.02540323</w:t>
      </w:r>
      <w:r>
        <w:br/>
      </w:r>
      <w:r>
        <w:rPr>
          <w:rStyle w:val="VerbatimChar"/>
        </w:rPr>
        <w:t>## 8  2014-04-20  C11S2   Control    NO3.N 0.56530650</w:t>
      </w:r>
      <w:r>
        <w:br/>
      </w:r>
      <w:r>
        <w:rPr>
          <w:rStyle w:val="VerbatimChar"/>
        </w:rPr>
        <w:t>## 9  2014-04-20  C11S3   Control    NO3.N 0.45240320</w:t>
      </w:r>
      <w:r>
        <w:br/>
      </w:r>
      <w:r>
        <w:rPr>
          <w:rStyle w:val="VerbatimChar"/>
        </w:rPr>
        <w:t>## 10 2014-04-20  C11S4   Control    NO3.N 0.08546774</w:t>
      </w:r>
      <w:r>
        <w:br/>
      </w:r>
      <w:r>
        <w:rPr>
          <w:rStyle w:val="VerbatimChar"/>
        </w:rPr>
        <w:t>## 11 2014-04-20  C11S5   Control    NO3.N 0.54814520</w:t>
      </w:r>
      <w:r>
        <w:br/>
      </w:r>
      <w:r>
        <w:rPr>
          <w:rStyle w:val="VerbatimChar"/>
        </w:rPr>
        <w:t>## 12 2014-04-20  C11S6   Control    NO3.N 1.21811300</w:t>
      </w:r>
      <w:r>
        <w:br/>
      </w:r>
      <w:r>
        <w:rPr>
          <w:rStyle w:val="VerbatimChar"/>
        </w:rPr>
        <w:t>## 13 2014-04-20  C11S7   Control    NO3.N 0.14350000</w:t>
      </w:r>
      <w:r>
        <w:br/>
      </w:r>
      <w:r>
        <w:rPr>
          <w:rStyle w:val="VerbatimChar"/>
        </w:rPr>
        <w:t>## 14 2014-04-20  C11T1   Control    NO3.N 1.80317700</w:t>
      </w:r>
      <w:r>
        <w:br/>
      </w:r>
      <w:r>
        <w:rPr>
          <w:rStyle w:val="VerbatimChar"/>
        </w:rPr>
        <w:t>## 15 2014-04-20  C11T2   Control    NO3.N 1.77156500</w:t>
      </w:r>
      <w:r>
        <w:br/>
      </w:r>
      <w:r>
        <w:rPr>
          <w:rStyle w:val="VerbatimChar"/>
        </w:rPr>
        <w:t>## 16 2014-04-20  C11T3   Control    NO3.N 1.46808100</w:t>
      </w:r>
      <w:r>
        <w:br/>
      </w:r>
      <w:r>
        <w:rPr>
          <w:rStyle w:val="VerbatimChar"/>
        </w:rPr>
        <w:t>## 17 2014-04-20  C12S1   Control    NO3.N 1.77382300</w:t>
      </w:r>
      <w:r>
        <w:br/>
      </w:r>
      <w:r>
        <w:rPr>
          <w:rStyle w:val="VerbatimChar"/>
        </w:rPr>
        <w:t>## 18 2014-04-20  C12S2   Control    NO3.N 0.22998390</w:t>
      </w:r>
      <w:r>
        <w:br/>
      </w:r>
      <w:r>
        <w:rPr>
          <w:rStyle w:val="VerbatimChar"/>
        </w:rPr>
        <w:t>## 19 2014-04-20  C12S3   Control    NO3.N 1.55772600</w:t>
      </w:r>
      <w:r>
        <w:br/>
      </w:r>
      <w:r>
        <w:rPr>
          <w:rStyle w:val="VerbatimChar"/>
        </w:rPr>
        <w:t>## 20 2014-04-20  C12T1   Control    NO3.N 1.34862900</w:t>
      </w:r>
      <w:r>
        <w:br/>
      </w:r>
      <w:r>
        <w:rPr>
          <w:rStyle w:val="VerbatimChar"/>
        </w:rPr>
        <w:t>## 21 2014-04-20  C12T2   Control    NO3.N 2.07279000</w:t>
      </w:r>
      <w:r>
        <w:br/>
      </w:r>
      <w:r>
        <w:rPr>
          <w:rStyle w:val="VerbatimChar"/>
        </w:rPr>
        <w:t>## 22 2014-04-20  C12T3   Control    NO3.N 1.97659700</w:t>
      </w:r>
      <w:r>
        <w:br/>
      </w:r>
      <w:r>
        <w:rPr>
          <w:rStyle w:val="VerbatimChar"/>
        </w:rPr>
        <w:t>## 23 2014-04-20  T10S1 Treatment    NO3.N 0.09269355</w:t>
      </w:r>
      <w:r>
        <w:br/>
      </w:r>
      <w:r>
        <w:rPr>
          <w:rStyle w:val="VerbatimChar"/>
        </w:rPr>
        <w:t>## 24 2014-04-20  T10S2 Treatment    NO3.N 0.24443550</w:t>
      </w:r>
      <w:r>
        <w:br/>
      </w:r>
      <w:r>
        <w:rPr>
          <w:rStyle w:val="VerbatimChar"/>
        </w:rPr>
        <w:t>## 25 2014-04-20  T10S3 Treatment    NO3.N 0.62627420</w:t>
      </w:r>
      <w:r>
        <w:br/>
      </w:r>
      <w:r>
        <w:rPr>
          <w:rStyle w:val="VerbatimChar"/>
        </w:rPr>
        <w:t>## 26 2014-04-20  T10T1 Treatment    NO3.N 1.62885500</w:t>
      </w:r>
      <w:r>
        <w:br/>
      </w:r>
      <w:r>
        <w:rPr>
          <w:rStyle w:val="VerbatimChar"/>
        </w:rPr>
        <w:t>## 27 2014-04-20  T10T2 Treatment    NO3.N 1.62275800</w:t>
      </w:r>
      <w:r>
        <w:br/>
      </w:r>
      <w:r>
        <w:rPr>
          <w:rStyle w:val="VerbatimChar"/>
        </w:rPr>
        <w:t>## 28 2014-04-20  T10T3 Treatment    NO3.N 1.75937100</w:t>
      </w:r>
      <w:r>
        <w:br/>
      </w:r>
      <w:r>
        <w:rPr>
          <w:rStyle w:val="VerbatimChar"/>
        </w:rPr>
        <w:t>## 29 2014-04-20  T11S1 Treatment    NO3.N 0.39956450</w:t>
      </w:r>
      <w:r>
        <w:br/>
      </w:r>
      <w:r>
        <w:rPr>
          <w:rStyle w:val="VerbatimChar"/>
        </w:rPr>
        <w:t>## 30 2014-04-20  T11S2 Treatment    NO3.N 0.69175810</w:t>
      </w:r>
      <w:r>
        <w:br/>
      </w:r>
      <w:r>
        <w:rPr>
          <w:rStyle w:val="VerbatimChar"/>
        </w:rPr>
        <w:t>## 31 2014-04-20  T11S3 Treatment    NO3.N 0.05385484</w:t>
      </w:r>
      <w:r>
        <w:br/>
      </w:r>
      <w:r>
        <w:rPr>
          <w:rStyle w:val="VerbatimChar"/>
        </w:rPr>
        <w:t>## 32 2014-04-20  T11T1 Treatment    NO3.N 1.75327400</w:t>
      </w:r>
      <w:r>
        <w:br/>
      </w:r>
      <w:r>
        <w:rPr>
          <w:rStyle w:val="VerbatimChar"/>
        </w:rPr>
        <w:t>## 33 2014-04-20  T11T2 Treatment    NO3.N 1.62095200</w:t>
      </w:r>
      <w:r>
        <w:br/>
      </w:r>
      <w:r>
        <w:rPr>
          <w:rStyle w:val="VerbatimChar"/>
        </w:rPr>
        <w:t>## 34 2014-04-20  T11T3 Treatment    NO3.N 1.62704800</w:t>
      </w:r>
      <w:r>
        <w:br/>
      </w:r>
      <w:r>
        <w:rPr>
          <w:rStyle w:val="VerbatimChar"/>
        </w:rPr>
        <w:t>## 35 2014-04-20  T12S1 Treatment    NO3.N 0.18527420</w:t>
      </w:r>
      <w:r>
        <w:br/>
      </w:r>
      <w:r>
        <w:rPr>
          <w:rStyle w:val="VerbatimChar"/>
        </w:rPr>
        <w:t>## 36 2014-04-20  T12S2 Treatment    NO3.N 0.04188710</w:t>
      </w:r>
      <w:r>
        <w:br/>
      </w:r>
      <w:r>
        <w:rPr>
          <w:rStyle w:val="VerbatimChar"/>
        </w:rPr>
        <w:t>## 37 2014-04-20  T12S3 Treatment    NO3.N 0.07575806</w:t>
      </w:r>
      <w:r>
        <w:br/>
      </w:r>
      <w:r>
        <w:rPr>
          <w:rStyle w:val="VerbatimChar"/>
        </w:rPr>
        <w:t>## 38 2014-04-20  T12T1 Treatment    NO3.N 2.04862900</w:t>
      </w:r>
      <w:r>
        <w:br/>
      </w:r>
      <w:r>
        <w:rPr>
          <w:rStyle w:val="VerbatimChar"/>
        </w:rPr>
        <w:t>## 39 2014-04-20  T12T2 Treatment    NO3.N 1.64488700</w:t>
      </w:r>
      <w:r>
        <w:br/>
      </w:r>
      <w:r>
        <w:rPr>
          <w:rStyle w:val="VerbatimChar"/>
        </w:rPr>
        <w:t>## 40 2014-04-20  T12T3 Treatment    NO3.N 1.98630600</w:t>
      </w:r>
    </w:p>
    <w:p w14:paraId="4397C206" w14:textId="77777777" w:rsidR="003A7615" w:rsidRDefault="00684948">
      <w:r>
        <w:rPr>
          <w:b/>
        </w:rPr>
        <w:t>Example: Step 2 on 20-04-2014 N-NO3 SF data</w:t>
      </w:r>
    </w:p>
    <w:p w14:paraId="2FFB3E71" w14:textId="765930BE" w:rsidR="003A7615" w:rsidRDefault="00684948">
      <w:r>
        <w:rPr>
          <w:noProof/>
          <w:lang w:val="en-GB" w:eastAsia="en-GB"/>
        </w:rPr>
        <w:lastRenderedPageBreak/>
        <w:drawing>
          <wp:inline distT="0" distB="0" distL="0" distR="0" wp14:anchorId="21159BDA" wp14:editId="5508CE90">
            <wp:extent cx="1955800" cy="173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2.png"/>
                    <pic:cNvPicPr>
                      <a:picLocks noChangeAspect="1" noChangeArrowheads="1"/>
                    </pic:cNvPicPr>
                  </pic:nvPicPr>
                  <pic:blipFill>
                    <a:blip r:embed="rId10"/>
                    <a:stretch>
                      <a:fillRect/>
                    </a:stretch>
                  </pic:blipFill>
                  <pic:spPr bwMode="auto">
                    <a:xfrm>
                      <a:off x="0" y="0"/>
                      <a:ext cx="1955800" cy="1739900"/>
                    </a:xfrm>
                    <a:prstGeom prst="rect">
                      <a:avLst/>
                    </a:prstGeom>
                    <a:noFill/>
                    <a:ln w="9525">
                      <a:noFill/>
                      <a:headEnd/>
                      <a:tailEnd/>
                    </a:ln>
                  </pic:spPr>
                </pic:pic>
              </a:graphicData>
            </a:graphic>
          </wp:inline>
        </w:drawing>
      </w:r>
      <w:r>
        <w:br/>
      </w:r>
      <w:commentRangeStart w:id="36"/>
      <w:r>
        <w:rPr>
          <w:i/>
        </w:rPr>
        <w:t>Table 1</w:t>
      </w:r>
      <w:ins w:id="37" w:author="FERRARETTO Daniele" w:date="2016-02-09T16:24:00Z">
        <w:r w:rsidR="00F63142">
          <w:rPr>
            <w:i/>
          </w:rPr>
          <w:t>a</w:t>
        </w:r>
      </w:ins>
      <w:r>
        <w:rPr>
          <w:i/>
        </w:rPr>
        <w:t xml:space="preserve">: N-NO3 mass per </w:t>
      </w:r>
      <w:proofErr w:type="spellStart"/>
      <w:r>
        <w:rPr>
          <w:i/>
        </w:rPr>
        <w:t>dbh</w:t>
      </w:r>
      <w:proofErr w:type="spellEnd"/>
      <w:r>
        <w:rPr>
          <w:i/>
        </w:rPr>
        <w:t xml:space="preserve"> class, 24-04-2014</w:t>
      </w:r>
      <w:commentRangeEnd w:id="36"/>
      <w:r w:rsidR="00A76DE0">
        <w:rPr>
          <w:rStyle w:val="CommentReference"/>
        </w:rPr>
        <w:commentReference w:id="36"/>
      </w:r>
    </w:p>
    <w:p w14:paraId="54973BDB" w14:textId="77777777" w:rsidR="003A7615" w:rsidRDefault="00684948">
      <w:r>
        <w:rPr>
          <w:noProof/>
          <w:lang w:val="en-GB" w:eastAsia="en-GB"/>
        </w:rPr>
        <w:drawing>
          <wp:inline distT="0" distB="0" distL="0" distR="0" wp14:anchorId="4DE95862" wp14:editId="0BF07AED">
            <wp:extent cx="1435100" cy="393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step3.png"/>
                    <pic:cNvPicPr>
                      <a:picLocks noChangeAspect="1" noChangeArrowheads="1"/>
                    </pic:cNvPicPr>
                  </pic:nvPicPr>
                  <pic:blipFill>
                    <a:blip r:embed="rId11"/>
                    <a:stretch>
                      <a:fillRect/>
                    </a:stretch>
                  </pic:blipFill>
                  <pic:spPr bwMode="auto">
                    <a:xfrm>
                      <a:off x="0" y="0"/>
                      <a:ext cx="1435100" cy="393700"/>
                    </a:xfrm>
                    <a:prstGeom prst="rect">
                      <a:avLst/>
                    </a:prstGeom>
                    <a:noFill/>
                    <a:ln w="9525">
                      <a:noFill/>
                      <a:headEnd/>
                      <a:tailEnd/>
                    </a:ln>
                  </pic:spPr>
                </pic:pic>
              </a:graphicData>
            </a:graphic>
          </wp:inline>
        </w:drawing>
      </w:r>
      <w:r>
        <w:br/>
      </w:r>
      <w:r>
        <w:rPr>
          <w:i/>
        </w:rPr>
        <w:t>Table 2: N-NO3 mass per date ("average tree"), 24-04-2014</w:t>
      </w:r>
    </w:p>
    <w:p w14:paraId="48E03359" w14:textId="77777777" w:rsidR="003A7615" w:rsidRDefault="00684948">
      <w:pPr>
        <w:pStyle w:val="Heading2"/>
      </w:pPr>
      <w:bookmarkStart w:id="38" w:name="rainfall-rf"/>
      <w:bookmarkEnd w:id="38"/>
      <w:r>
        <w:t>Rainfall (RF)</w:t>
      </w:r>
    </w:p>
    <w:p w14:paraId="5C1EC1A9" w14:textId="77777777" w:rsidR="003A7615" w:rsidRDefault="00684948">
      <w:r>
        <w:t xml:space="preserve">The script only considers the rainfall gauges and not the fog gauge. I will compare rain vs fog values and take a decision on how to consider the potentially extra N collected as fog (partly being dry dep?). The present assumption is, however, reductive in terms of N input and hence more cautious. Before proceeding with the below mentioned steps, the script calculates a mean RF depth (C30D1 and C31D1) to compare it with TF depth. Table </w:t>
      </w:r>
      <w:commentRangeStart w:id="39"/>
      <w:r>
        <w:t xml:space="preserve">@ </w:t>
      </w:r>
      <w:commentRangeEnd w:id="39"/>
      <w:r w:rsidR="008448FE">
        <w:rPr>
          <w:rStyle w:val="CommentReference"/>
        </w:rPr>
        <w:commentReference w:id="39"/>
      </w:r>
      <w:r>
        <w:t>is available at the end of this document</w:t>
      </w:r>
    </w:p>
    <w:p w14:paraId="22F8528D" w14:textId="77777777" w:rsidR="003A7615" w:rsidRDefault="00684948">
      <w:pPr>
        <w:pStyle w:val="Heading3"/>
      </w:pPr>
      <w:bookmarkStart w:id="40" w:name="n-nx-mass-in-rf"/>
      <w:bookmarkEnd w:id="40"/>
      <w:r>
        <w:t>N-Nx mass in RF</w:t>
      </w:r>
    </w:p>
    <w:p w14:paraId="2B83C31D" w14:textId="77777777" w:rsidR="003A7615" w:rsidRDefault="00684948">
      <w:pPr>
        <w:pStyle w:val="Compact"/>
        <w:numPr>
          <w:ilvl w:val="0"/>
          <w:numId w:val="4"/>
        </w:numPr>
      </w:pPr>
      <w:r>
        <w:t xml:space="preserve">STEP 1: calculate the daily mass of N-Nx per each RF sample (g/ha/day): </w:t>
      </w:r>
      <m:oMath>
        <m:r>
          <m:rPr>
            <m:sty m:val="p"/>
          </m:rPr>
          <w:rPr>
            <w:rFonts w:ascii="Cambria Math" w:hAnsi="Cambria Math"/>
          </w:rPr>
          <m:t>N-Nx=RF.daily.vol.mm*N-Nx.daily.conc*10000/1000</m:t>
        </m:r>
      </m:oMath>
    </w:p>
    <w:p w14:paraId="78E10BD8" w14:textId="77777777" w:rsidR="003A7615" w:rsidRDefault="00684948">
      <w:r>
        <w:rPr>
          <w:b/>
        </w:rPr>
        <w:t>Example step1: 20-04-2014</w:t>
      </w:r>
    </w:p>
    <w:p w14:paraId="6C905547" w14:textId="77777777" w:rsidR="003A7615" w:rsidRDefault="00684948">
      <w:r>
        <w:rPr>
          <w:noProof/>
          <w:lang w:val="en-GB" w:eastAsia="en-GB"/>
        </w:rPr>
        <w:drawing>
          <wp:inline distT="0" distB="0" distL="0" distR="0" wp14:anchorId="23A888FA" wp14:editId="139B9F1D">
            <wp:extent cx="3568700" cy="584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_step1.png"/>
                    <pic:cNvPicPr>
                      <a:picLocks noChangeAspect="1" noChangeArrowheads="1"/>
                    </pic:cNvPicPr>
                  </pic:nvPicPr>
                  <pic:blipFill>
                    <a:blip r:embed="rId12"/>
                    <a:stretch>
                      <a:fillRect/>
                    </a:stretch>
                  </pic:blipFill>
                  <pic:spPr bwMode="auto">
                    <a:xfrm>
                      <a:off x="0" y="0"/>
                      <a:ext cx="3568700" cy="584200"/>
                    </a:xfrm>
                    <a:prstGeom prst="rect">
                      <a:avLst/>
                    </a:prstGeom>
                    <a:noFill/>
                    <a:ln w="9525">
                      <a:noFill/>
                      <a:headEnd/>
                      <a:tailEnd/>
                    </a:ln>
                  </pic:spPr>
                </pic:pic>
              </a:graphicData>
            </a:graphic>
          </wp:inline>
        </w:drawing>
      </w:r>
      <w:r>
        <w:br/>
      </w:r>
      <w:r>
        <w:rPr>
          <w:i/>
        </w:rPr>
        <w:t>Table 3: N-NO3 mass in RF on 24-04-2014</w:t>
      </w:r>
    </w:p>
    <w:p w14:paraId="78246FB6" w14:textId="77777777" w:rsidR="003A7615" w:rsidRDefault="00684948">
      <w:pPr>
        <w:pStyle w:val="Compact"/>
        <w:numPr>
          <w:ilvl w:val="0"/>
          <w:numId w:val="5"/>
        </w:numPr>
      </w:pPr>
      <w:r>
        <w:t>STEP 2: mean value by date</w:t>
      </w:r>
      <w:r>
        <w:br/>
      </w:r>
    </w:p>
    <w:p w14:paraId="28DEA11D" w14:textId="77777777" w:rsidR="003A7615" w:rsidRDefault="00684948">
      <w:pPr>
        <w:pStyle w:val="Compact"/>
        <w:numPr>
          <w:ilvl w:val="0"/>
          <w:numId w:val="5"/>
        </w:numPr>
      </w:pPr>
      <w:r>
        <w:t>STEP 3: aggregate by month</w:t>
      </w:r>
      <w:r>
        <w:br/>
        <w:t>Being the last two steps straight forward, I will not add an example in this version of the document, but I can add a wider sample on request.</w:t>
      </w:r>
    </w:p>
    <w:p w14:paraId="7FD7A315" w14:textId="77777777" w:rsidR="003A7615" w:rsidRDefault="00684948">
      <w:pPr>
        <w:pStyle w:val="Heading1"/>
      </w:pPr>
      <w:bookmarkStart w:id="41" w:name="n-no3-and-n-nh4-in-rf-tf-and-sf."/>
      <w:bookmarkEnd w:id="41"/>
      <w:r>
        <w:lastRenderedPageBreak/>
        <w:t>N-NO3 and N-NH4 in RF, TF and SF.</w:t>
      </w:r>
    </w:p>
    <w:p w14:paraId="0E985CC2" w14:textId="77777777" w:rsidR="003A7615" w:rsidRDefault="00684948">
      <w:r>
        <w:t xml:space="preserve">All the following table are contained in the </w:t>
      </w:r>
      <w:r w:rsidRPr="00684948">
        <w:rPr>
          <w:i/>
        </w:rPr>
        <w:t>RF_TF_SF_20160126.xls</w:t>
      </w:r>
      <w:r>
        <w:t xml:space="preserve"> file. This first table shows a comparison between RF and TF depths. </w:t>
      </w:r>
      <w:r w:rsidRPr="00684948">
        <w:t xml:space="preserve">The other 4 tables show </w:t>
      </w:r>
      <w:proofErr w:type="spellStart"/>
      <w:r>
        <w:t>N</w:t>
      </w:r>
      <w:r w:rsidRPr="00684948">
        <w:rPr>
          <w:vertAlign w:val="subscript"/>
        </w:rPr>
        <w:t>x</w:t>
      </w:r>
      <w:proofErr w:type="spellEnd"/>
      <w:r w:rsidRPr="00684948">
        <w:t xml:space="preserve"> masses per month per flux (RF, TF, </w:t>
      </w:r>
      <w:proofErr w:type="gramStart"/>
      <w:r w:rsidRPr="00684948">
        <w:t>SF</w:t>
      </w:r>
      <w:proofErr w:type="gramEnd"/>
      <w:r w:rsidRPr="00684948">
        <w:t>).</w:t>
      </w:r>
    </w:p>
    <w:p w14:paraId="062B4955" w14:textId="77777777" w:rsidR="003A7615" w:rsidRDefault="00684948">
      <w:r>
        <w:rPr>
          <w:noProof/>
          <w:lang w:val="en-GB" w:eastAsia="en-GB"/>
        </w:rPr>
        <w:lastRenderedPageBreak/>
        <w:drawing>
          <wp:inline distT="0" distB="0" distL="0" distR="0" wp14:anchorId="5433C92A" wp14:editId="61B941D9">
            <wp:extent cx="20955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_TF_depth.png"/>
                    <pic:cNvPicPr>
                      <a:picLocks noChangeAspect="1" noChangeArrowheads="1"/>
                    </pic:cNvPicPr>
                  </pic:nvPicPr>
                  <pic:blipFill>
                    <a:blip r:embed="rId13"/>
                    <a:stretch>
                      <a:fillRect/>
                    </a:stretch>
                  </pic:blipFill>
                  <pic:spPr bwMode="auto">
                    <a:xfrm>
                      <a:off x="0" y="0"/>
                      <a:ext cx="2095500" cy="8001000"/>
                    </a:xfrm>
                    <a:prstGeom prst="rect">
                      <a:avLst/>
                    </a:prstGeom>
                    <a:noFill/>
                    <a:ln w="9525">
                      <a:noFill/>
                      <a:headEnd/>
                      <a:tailEnd/>
                    </a:ln>
                  </pic:spPr>
                </pic:pic>
              </a:graphicData>
            </a:graphic>
          </wp:inline>
        </w:drawing>
      </w:r>
      <w:r>
        <w:br/>
      </w:r>
      <w:commentRangeStart w:id="42"/>
      <w:r>
        <w:rPr>
          <w:i/>
        </w:rPr>
        <w:t>Table 4: RF and TF depth per month</w:t>
      </w:r>
      <w:commentRangeEnd w:id="42"/>
      <w:r w:rsidR="008448FE">
        <w:rPr>
          <w:rStyle w:val="CommentReference"/>
        </w:rPr>
        <w:commentReference w:id="42"/>
      </w:r>
    </w:p>
    <w:p w14:paraId="45A906F6" w14:textId="77777777" w:rsidR="00103FB5" w:rsidRDefault="00684948">
      <w:r>
        <w:rPr>
          <w:noProof/>
          <w:lang w:val="en-GB" w:eastAsia="en-GB"/>
        </w:rPr>
        <w:lastRenderedPageBreak/>
        <w:drawing>
          <wp:inline distT="0" distB="0" distL="0" distR="0" wp14:anchorId="1B2009C3" wp14:editId="37232ED8">
            <wp:extent cx="5440680" cy="30871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2.png"/>
                    <pic:cNvPicPr>
                      <a:picLocks noChangeAspect="1" noChangeArrowheads="1"/>
                    </pic:cNvPicPr>
                  </pic:nvPicPr>
                  <pic:blipFill>
                    <a:blip r:embed="rId14"/>
                    <a:stretch>
                      <a:fillRect/>
                    </a:stretch>
                  </pic:blipFill>
                  <pic:spPr bwMode="auto">
                    <a:xfrm>
                      <a:off x="0" y="0"/>
                      <a:ext cx="5440680" cy="3087127"/>
                    </a:xfrm>
                    <a:prstGeom prst="rect">
                      <a:avLst/>
                    </a:prstGeom>
                    <a:noFill/>
                    <a:ln w="9525">
                      <a:noFill/>
                      <a:headEnd/>
                      <a:tailEnd/>
                    </a:ln>
                  </pic:spPr>
                </pic:pic>
              </a:graphicData>
            </a:graphic>
          </wp:inline>
        </w:drawing>
      </w:r>
      <w:r>
        <w:br/>
      </w:r>
      <w:r>
        <w:rPr>
          <w:i/>
        </w:rPr>
        <w:t>Table 5: N-</w:t>
      </w:r>
      <w:proofErr w:type="spellStart"/>
      <w:r>
        <w:rPr>
          <w:i/>
        </w:rPr>
        <w:t>Nx</w:t>
      </w:r>
      <w:proofErr w:type="spellEnd"/>
      <w:r>
        <w:rPr>
          <w:i/>
        </w:rPr>
        <w:t xml:space="preserve"> mass (g/ha), 2011/2012</w:t>
      </w:r>
      <w:r>
        <w:t xml:space="preserve"> </w:t>
      </w:r>
    </w:p>
    <w:p w14:paraId="007CF758" w14:textId="77777777" w:rsidR="00103FB5" w:rsidRDefault="00103FB5"/>
    <w:p w14:paraId="552994A1" w14:textId="77777777" w:rsidR="00103FB5" w:rsidRDefault="00684948">
      <w:r>
        <w:rPr>
          <w:noProof/>
          <w:lang w:val="en-GB" w:eastAsia="en-GB"/>
        </w:rPr>
        <w:drawing>
          <wp:inline distT="0" distB="0" distL="0" distR="0" wp14:anchorId="5BC8E65D" wp14:editId="453A6C14">
            <wp:extent cx="5440680" cy="248600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3.png"/>
                    <pic:cNvPicPr>
                      <a:picLocks noChangeAspect="1" noChangeArrowheads="1"/>
                    </pic:cNvPicPr>
                  </pic:nvPicPr>
                  <pic:blipFill>
                    <a:blip r:embed="rId15"/>
                    <a:stretch>
                      <a:fillRect/>
                    </a:stretch>
                  </pic:blipFill>
                  <pic:spPr bwMode="auto">
                    <a:xfrm>
                      <a:off x="0" y="0"/>
                      <a:ext cx="5440680" cy="2486004"/>
                    </a:xfrm>
                    <a:prstGeom prst="rect">
                      <a:avLst/>
                    </a:prstGeom>
                    <a:noFill/>
                    <a:ln w="9525">
                      <a:noFill/>
                      <a:headEnd/>
                      <a:tailEnd/>
                    </a:ln>
                  </pic:spPr>
                </pic:pic>
              </a:graphicData>
            </a:graphic>
          </wp:inline>
        </w:drawing>
      </w:r>
      <w:r>
        <w:br/>
      </w:r>
      <w:r>
        <w:rPr>
          <w:i/>
        </w:rPr>
        <w:t>Table 6: N-</w:t>
      </w:r>
      <w:proofErr w:type="spellStart"/>
      <w:r>
        <w:rPr>
          <w:i/>
        </w:rPr>
        <w:t>Nx</w:t>
      </w:r>
      <w:proofErr w:type="spellEnd"/>
      <w:r>
        <w:rPr>
          <w:i/>
        </w:rPr>
        <w:t xml:space="preserve"> mass (g/ha),  2013</w:t>
      </w:r>
      <w:r>
        <w:t xml:space="preserve"> </w:t>
      </w:r>
      <w:bookmarkStart w:id="43" w:name="_GoBack"/>
      <w:bookmarkEnd w:id="43"/>
    </w:p>
    <w:p w14:paraId="3737BE08" w14:textId="77777777" w:rsidR="00103FB5" w:rsidRDefault="00684948">
      <w:r>
        <w:rPr>
          <w:noProof/>
          <w:lang w:val="en-GB" w:eastAsia="en-GB"/>
        </w:rPr>
        <w:lastRenderedPageBreak/>
        <w:drawing>
          <wp:inline distT="0" distB="0" distL="0" distR="0" wp14:anchorId="6D51237D" wp14:editId="5CCB65A6">
            <wp:extent cx="5440680" cy="248600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3.png"/>
                    <pic:cNvPicPr>
                      <a:picLocks noChangeAspect="1" noChangeArrowheads="1"/>
                    </pic:cNvPicPr>
                  </pic:nvPicPr>
                  <pic:blipFill>
                    <a:blip r:embed="rId15"/>
                    <a:stretch>
                      <a:fillRect/>
                    </a:stretch>
                  </pic:blipFill>
                  <pic:spPr bwMode="auto">
                    <a:xfrm>
                      <a:off x="0" y="0"/>
                      <a:ext cx="5440680" cy="2486004"/>
                    </a:xfrm>
                    <a:prstGeom prst="rect">
                      <a:avLst/>
                    </a:prstGeom>
                    <a:noFill/>
                    <a:ln w="9525">
                      <a:noFill/>
                      <a:headEnd/>
                      <a:tailEnd/>
                    </a:ln>
                  </pic:spPr>
                </pic:pic>
              </a:graphicData>
            </a:graphic>
          </wp:inline>
        </w:drawing>
      </w:r>
      <w:r>
        <w:br/>
      </w:r>
      <w:commentRangeStart w:id="44"/>
      <w:r>
        <w:rPr>
          <w:i/>
        </w:rPr>
        <w:t>Table 7: N-</w:t>
      </w:r>
      <w:proofErr w:type="spellStart"/>
      <w:r>
        <w:rPr>
          <w:i/>
        </w:rPr>
        <w:t>Nx</w:t>
      </w:r>
      <w:proofErr w:type="spellEnd"/>
      <w:r>
        <w:rPr>
          <w:i/>
        </w:rPr>
        <w:t xml:space="preserve"> mass (g/ha), 2014</w:t>
      </w:r>
      <w:r>
        <w:t xml:space="preserve"> </w:t>
      </w:r>
      <w:commentRangeEnd w:id="44"/>
      <w:r w:rsidR="00480396">
        <w:rPr>
          <w:rStyle w:val="CommentReference"/>
        </w:rPr>
        <w:commentReference w:id="44"/>
      </w:r>
    </w:p>
    <w:p w14:paraId="7081FA2B" w14:textId="77777777" w:rsidR="00103FB5" w:rsidRDefault="00103FB5"/>
    <w:p w14:paraId="4567257A" w14:textId="77777777" w:rsidR="003A7615" w:rsidRDefault="00684948">
      <w:r>
        <w:rPr>
          <w:noProof/>
          <w:lang w:val="en-GB" w:eastAsia="en-GB"/>
        </w:rPr>
        <w:drawing>
          <wp:inline distT="0" distB="0" distL="0" distR="0" wp14:anchorId="0207793C" wp14:editId="73C2A3CC">
            <wp:extent cx="5440680" cy="248600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My%20PhD\R\PhD-local_repo\output_tables_plots\RFTFSF_2015.png"/>
                    <pic:cNvPicPr>
                      <a:picLocks noChangeAspect="1" noChangeArrowheads="1"/>
                    </pic:cNvPicPr>
                  </pic:nvPicPr>
                  <pic:blipFill>
                    <a:blip r:embed="rId16"/>
                    <a:stretch>
                      <a:fillRect/>
                    </a:stretch>
                  </pic:blipFill>
                  <pic:spPr bwMode="auto">
                    <a:xfrm>
                      <a:off x="0" y="0"/>
                      <a:ext cx="5440680" cy="2486004"/>
                    </a:xfrm>
                    <a:prstGeom prst="rect">
                      <a:avLst/>
                    </a:prstGeom>
                    <a:noFill/>
                    <a:ln w="9525">
                      <a:noFill/>
                      <a:headEnd/>
                      <a:tailEnd/>
                    </a:ln>
                  </pic:spPr>
                </pic:pic>
              </a:graphicData>
            </a:graphic>
          </wp:inline>
        </w:drawing>
      </w:r>
      <w:r>
        <w:br/>
      </w:r>
      <w:r>
        <w:rPr>
          <w:i/>
        </w:rPr>
        <w:t>Table 8: N-</w:t>
      </w:r>
      <w:proofErr w:type="spellStart"/>
      <w:r>
        <w:rPr>
          <w:i/>
        </w:rPr>
        <w:t>Nx</w:t>
      </w:r>
      <w:proofErr w:type="spellEnd"/>
      <w:r>
        <w:rPr>
          <w:i/>
        </w:rPr>
        <w:t xml:space="preserve"> mass (g/ha)</w:t>
      </w:r>
      <w:proofErr w:type="gramStart"/>
      <w:r>
        <w:rPr>
          <w:i/>
        </w:rPr>
        <w:t>,  2015</w:t>
      </w:r>
      <w:proofErr w:type="gramEnd"/>
    </w:p>
    <w:sectPr w:rsidR="003A7615">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L Kate" w:date="2016-02-08T12:15:00Z" w:initials="HK">
    <w:p w14:paraId="5F413898" w14:textId="7AEAFCDD" w:rsidR="00420403" w:rsidRDefault="00420403">
      <w:pPr>
        <w:pStyle w:val="CommentText"/>
      </w:pPr>
      <w:r>
        <w:rPr>
          <w:rStyle w:val="CommentReference"/>
        </w:rPr>
        <w:annotationRef/>
      </w:r>
      <w:r>
        <w:t>Give document page numbers</w:t>
      </w:r>
    </w:p>
  </w:comment>
  <w:comment w:id="2" w:author="HEAL Kate" w:date="2016-02-08T12:13:00Z" w:initials="HK">
    <w:p w14:paraId="23913873" w14:textId="77777777" w:rsidR="0027453C" w:rsidRDefault="0027453C">
      <w:pPr>
        <w:pStyle w:val="CommentText"/>
      </w:pPr>
      <w:r>
        <w:rPr>
          <w:rStyle w:val="CommentReference"/>
        </w:rPr>
        <w:annotationRef/>
      </w:r>
      <w:r>
        <w:t>Yes this is OK. Setting blanks to 0 not advisable as all is in relation to the instrument response.</w:t>
      </w:r>
    </w:p>
  </w:comment>
  <w:comment w:id="7" w:author="HEAL Kate" w:date="2016-02-08T12:14:00Z" w:initials="HK">
    <w:p w14:paraId="152F4C93" w14:textId="77777777" w:rsidR="0027453C" w:rsidRDefault="0027453C">
      <w:pPr>
        <w:pStyle w:val="CommentText"/>
      </w:pPr>
      <w:r>
        <w:rPr>
          <w:rStyle w:val="CommentReference"/>
        </w:rPr>
        <w:annotationRef/>
      </w:r>
      <w:r>
        <w:t>State units</w:t>
      </w:r>
    </w:p>
  </w:comment>
  <w:comment w:id="9" w:author="HEAL Kate" w:date="2016-02-08T12:14:00Z" w:initials="HK">
    <w:p w14:paraId="5299711A" w14:textId="77777777" w:rsidR="0027453C" w:rsidRDefault="0027453C">
      <w:pPr>
        <w:pStyle w:val="CommentText"/>
      </w:pPr>
      <w:r>
        <w:rPr>
          <w:rStyle w:val="CommentReference"/>
        </w:rPr>
        <w:annotationRef/>
      </w:r>
      <w:r>
        <w:t>State that equations derived from calibrations conducted in lab between water depth in barrel and water volume</w:t>
      </w:r>
    </w:p>
  </w:comment>
  <w:comment w:id="11" w:author="HEAL Kate" w:date="2016-02-08T12:14:00Z" w:initials="HK">
    <w:p w14:paraId="6394DA25" w14:textId="77777777" w:rsidR="0027453C" w:rsidRDefault="0027453C">
      <w:pPr>
        <w:pStyle w:val="CommentText"/>
      </w:pPr>
      <w:r>
        <w:rPr>
          <w:rStyle w:val="CommentReference"/>
        </w:rPr>
        <w:annotationRef/>
      </w:r>
      <w:r>
        <w:t>State that equations derived from calibrations conducted in lab between water depth in barrel and water volume</w:t>
      </w:r>
    </w:p>
  </w:comment>
  <w:comment w:id="13" w:author="HEAL Kate" w:date="2016-02-08T12:15:00Z" w:initials="HK">
    <w:p w14:paraId="127FE6F0" w14:textId="4107B1EA" w:rsidR="00420403" w:rsidRDefault="00420403">
      <w:pPr>
        <w:pStyle w:val="CommentText"/>
      </w:pPr>
      <w:r>
        <w:rPr>
          <w:rStyle w:val="CommentReference"/>
        </w:rPr>
        <w:annotationRef/>
      </w:r>
      <w:r>
        <w:t>State units</w:t>
      </w:r>
    </w:p>
  </w:comment>
  <w:comment w:id="26" w:author="HEAL Kate" w:date="2016-02-08T12:18:00Z" w:initials="HK">
    <w:p w14:paraId="5F45A6EC" w14:textId="3BD0F33E" w:rsidR="00757504" w:rsidRDefault="00757504">
      <w:pPr>
        <w:pStyle w:val="CommentText"/>
      </w:pPr>
      <w:r>
        <w:rPr>
          <w:rStyle w:val="CommentReference"/>
        </w:rPr>
        <w:annotationRef/>
      </w:r>
      <w:r>
        <w:t>??</w:t>
      </w:r>
    </w:p>
  </w:comment>
  <w:comment w:id="30" w:author="HEAL Kate" w:date="2016-02-08T12:24:00Z" w:initials="HK">
    <w:p w14:paraId="6B1A0F7A" w14:textId="370F7316" w:rsidR="00A76DE0" w:rsidRDefault="00A76DE0">
      <w:pPr>
        <w:pStyle w:val="CommentText"/>
      </w:pPr>
      <w:r>
        <w:rPr>
          <w:rStyle w:val="CommentReference"/>
        </w:rPr>
        <w:annotationRef/>
      </w:r>
      <w:r>
        <w:t xml:space="preserve">Reference how </w:t>
      </w:r>
      <w:proofErr w:type="spellStart"/>
      <w:r>
        <w:t>dbh</w:t>
      </w:r>
      <w:proofErr w:type="spellEnd"/>
      <w:r>
        <w:t xml:space="preserve"> classes obtained – </w:t>
      </w:r>
      <w:proofErr w:type="gramStart"/>
      <w:r>
        <w:t>from ??</w:t>
      </w:r>
      <w:proofErr w:type="gramEnd"/>
      <w:r>
        <w:t xml:space="preserve"> </w:t>
      </w:r>
      <w:proofErr w:type="spellStart"/>
      <w:proofErr w:type="gramStart"/>
      <w:r>
        <w:t>dbh</w:t>
      </w:r>
      <w:proofErr w:type="spellEnd"/>
      <w:proofErr w:type="gramEnd"/>
      <w:r>
        <w:t xml:space="preserve"> survey data in Griffin</w:t>
      </w:r>
    </w:p>
  </w:comment>
  <w:comment w:id="36" w:author="HEAL Kate" w:date="2016-02-08T12:23:00Z" w:initials="HK">
    <w:p w14:paraId="0325F0E7" w14:textId="0D7F6388" w:rsidR="00A76DE0" w:rsidRDefault="00A76DE0">
      <w:pPr>
        <w:pStyle w:val="CommentText"/>
      </w:pPr>
      <w:r>
        <w:rPr>
          <w:rStyle w:val="CommentReference"/>
        </w:rPr>
        <w:annotationRef/>
      </w:r>
      <w:r>
        <w:t xml:space="preserve">Add column to table stating the range of </w:t>
      </w:r>
      <w:proofErr w:type="spellStart"/>
      <w:r>
        <w:t>dbh</w:t>
      </w:r>
      <w:proofErr w:type="spellEnd"/>
      <w:r>
        <w:t xml:space="preserve"> values in each class, e.g. &lt; 10 cm, 10-20 cm, etc.</w:t>
      </w:r>
    </w:p>
  </w:comment>
  <w:comment w:id="39" w:author="HEAL Kate" w:date="2016-02-08T12:24:00Z" w:initials="HK">
    <w:p w14:paraId="7E21A85E" w14:textId="33B86849" w:rsidR="008448FE" w:rsidRDefault="008448FE">
      <w:pPr>
        <w:pStyle w:val="CommentText"/>
      </w:pPr>
      <w:r>
        <w:rPr>
          <w:rStyle w:val="CommentReference"/>
        </w:rPr>
        <w:annotationRef/>
      </w:r>
      <w:r>
        <w:t>??</w:t>
      </w:r>
    </w:p>
  </w:comment>
  <w:comment w:id="42" w:author="HEAL Kate" w:date="2016-02-08T12:26:00Z" w:initials="HK">
    <w:p w14:paraId="44859535" w14:textId="7A35F2B1" w:rsidR="008448FE" w:rsidRDefault="008448FE">
      <w:pPr>
        <w:pStyle w:val="CommentText"/>
      </w:pPr>
      <w:r>
        <w:rPr>
          <w:rStyle w:val="CommentReference"/>
        </w:rPr>
        <w:annotationRef/>
      </w:r>
      <w:r>
        <w:t>Explain why SF depth not included in this table</w:t>
      </w:r>
    </w:p>
  </w:comment>
  <w:comment w:id="44" w:author="HEAL Kate" w:date="2016-02-08T17:00:00Z" w:initials="HK">
    <w:p w14:paraId="4B7D3268" w14:textId="318A7382" w:rsidR="00480396" w:rsidRDefault="00480396">
      <w:pPr>
        <w:pStyle w:val="CommentText"/>
      </w:pPr>
      <w:r>
        <w:rPr>
          <w:rStyle w:val="CommentReference"/>
        </w:rPr>
        <w:annotationRef/>
      </w:r>
      <w:r>
        <w:t>Same as Table 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413898" w15:done="0"/>
  <w15:commentEx w15:paraId="23913873" w15:done="0"/>
  <w15:commentEx w15:paraId="152F4C93" w15:done="0"/>
  <w15:commentEx w15:paraId="5299711A" w15:done="0"/>
  <w15:commentEx w15:paraId="6394DA25" w15:done="0"/>
  <w15:commentEx w15:paraId="127FE6F0" w15:done="0"/>
  <w15:commentEx w15:paraId="5F45A6EC" w15:done="0"/>
  <w15:commentEx w15:paraId="6B1A0F7A" w15:done="0"/>
  <w15:commentEx w15:paraId="0325F0E7" w15:done="0"/>
  <w15:commentEx w15:paraId="7E21A85E" w15:done="0"/>
  <w15:commentEx w15:paraId="44859535" w15:done="0"/>
  <w15:commentEx w15:paraId="4B7D32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AA12D" w14:textId="77777777" w:rsidR="000007F7" w:rsidRDefault="000007F7" w:rsidP="000007F7">
      <w:pPr>
        <w:spacing w:before="0" w:after="0"/>
      </w:pPr>
      <w:r>
        <w:separator/>
      </w:r>
    </w:p>
  </w:endnote>
  <w:endnote w:type="continuationSeparator" w:id="0">
    <w:p w14:paraId="7F841B5C" w14:textId="77777777" w:rsidR="000007F7" w:rsidRDefault="000007F7" w:rsidP="000007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5" w:author="FERRARETTO Daniele" w:date="2016-02-09T15:51:00Z"/>
  <w:sdt>
    <w:sdtPr>
      <w:id w:val="1332333121"/>
      <w:docPartObj>
        <w:docPartGallery w:val="Page Numbers (Bottom of Page)"/>
        <w:docPartUnique/>
      </w:docPartObj>
    </w:sdtPr>
    <w:sdtEndPr>
      <w:rPr>
        <w:noProof/>
      </w:rPr>
    </w:sdtEndPr>
    <w:sdtContent>
      <w:customXmlInsRangeEnd w:id="45"/>
      <w:p w14:paraId="6E062482" w14:textId="10333978" w:rsidR="000007F7" w:rsidRDefault="000007F7">
        <w:pPr>
          <w:pStyle w:val="Footer"/>
          <w:jc w:val="center"/>
          <w:rPr>
            <w:ins w:id="46" w:author="FERRARETTO Daniele" w:date="2016-02-09T15:51:00Z"/>
          </w:rPr>
        </w:pPr>
        <w:ins w:id="47" w:author="FERRARETTO Daniele" w:date="2016-02-09T15:51:00Z">
          <w:r>
            <w:fldChar w:fldCharType="begin"/>
          </w:r>
          <w:r>
            <w:instrText xml:space="preserve"> PAGE   \* MERGEFORMAT </w:instrText>
          </w:r>
          <w:r>
            <w:fldChar w:fldCharType="separate"/>
          </w:r>
        </w:ins>
        <w:r w:rsidR="00F63142">
          <w:rPr>
            <w:noProof/>
          </w:rPr>
          <w:t>12</w:t>
        </w:r>
        <w:ins w:id="48" w:author="FERRARETTO Daniele" w:date="2016-02-09T15:51:00Z">
          <w:r>
            <w:rPr>
              <w:noProof/>
            </w:rPr>
            <w:fldChar w:fldCharType="end"/>
          </w:r>
        </w:ins>
      </w:p>
      <w:customXmlInsRangeStart w:id="49" w:author="FERRARETTO Daniele" w:date="2016-02-09T15:51:00Z"/>
    </w:sdtContent>
  </w:sdt>
  <w:customXmlInsRangeEnd w:id="49"/>
  <w:p w14:paraId="31E43039" w14:textId="77777777" w:rsidR="000007F7" w:rsidRDefault="00000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C15CB" w14:textId="77777777" w:rsidR="000007F7" w:rsidRDefault="000007F7" w:rsidP="000007F7">
      <w:pPr>
        <w:spacing w:before="0" w:after="0"/>
      </w:pPr>
      <w:r>
        <w:separator/>
      </w:r>
    </w:p>
  </w:footnote>
  <w:footnote w:type="continuationSeparator" w:id="0">
    <w:p w14:paraId="7354F087" w14:textId="77777777" w:rsidR="000007F7" w:rsidRDefault="000007F7" w:rsidP="000007F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4C70D3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9DE37F"/>
    <w:multiLevelType w:val="multilevel"/>
    <w:tmpl w:val="4626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18846E"/>
    <w:multiLevelType w:val="multilevel"/>
    <w:tmpl w:val="CF208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L Kate">
    <w15:presenceInfo w15:providerId="AD" w15:userId="S-1-5-21-861567501-1417001333-682003330-4272"/>
  </w15:person>
  <w15:person w15:author="FERRARETTO Daniele">
    <w15:presenceInfo w15:providerId="AD" w15:userId="S-1-5-21-861567501-1417001333-682003330-543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7F7"/>
    <w:rsid w:val="00011C8B"/>
    <w:rsid w:val="00103FB5"/>
    <w:rsid w:val="0027453C"/>
    <w:rsid w:val="003A7615"/>
    <w:rsid w:val="00420403"/>
    <w:rsid w:val="00480396"/>
    <w:rsid w:val="004E29B3"/>
    <w:rsid w:val="00590D07"/>
    <w:rsid w:val="00684948"/>
    <w:rsid w:val="00757504"/>
    <w:rsid w:val="00784D58"/>
    <w:rsid w:val="008448FE"/>
    <w:rsid w:val="008D6863"/>
    <w:rsid w:val="00A76DE0"/>
    <w:rsid w:val="00B86B75"/>
    <w:rsid w:val="00BC48D5"/>
    <w:rsid w:val="00C36279"/>
    <w:rsid w:val="00E011C4"/>
    <w:rsid w:val="00E315A3"/>
    <w:rsid w:val="00F63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368A"/>
  <w15:docId w15:val="{545EA648-FD14-4B15-B183-F0D4F4D8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7453C"/>
    <w:rPr>
      <w:sz w:val="16"/>
      <w:szCs w:val="16"/>
    </w:rPr>
  </w:style>
  <w:style w:type="paragraph" w:styleId="CommentText">
    <w:name w:val="annotation text"/>
    <w:basedOn w:val="Normal"/>
    <w:link w:val="CommentTextChar"/>
    <w:semiHidden/>
    <w:unhideWhenUsed/>
    <w:rsid w:val="0027453C"/>
    <w:rPr>
      <w:sz w:val="20"/>
      <w:szCs w:val="20"/>
    </w:rPr>
  </w:style>
  <w:style w:type="character" w:customStyle="1" w:styleId="CommentTextChar">
    <w:name w:val="Comment Text Char"/>
    <w:basedOn w:val="DefaultParagraphFont"/>
    <w:link w:val="CommentText"/>
    <w:semiHidden/>
    <w:rsid w:val="0027453C"/>
    <w:rPr>
      <w:sz w:val="20"/>
      <w:szCs w:val="20"/>
    </w:rPr>
  </w:style>
  <w:style w:type="paragraph" w:styleId="CommentSubject">
    <w:name w:val="annotation subject"/>
    <w:basedOn w:val="CommentText"/>
    <w:next w:val="CommentText"/>
    <w:link w:val="CommentSubjectChar"/>
    <w:semiHidden/>
    <w:unhideWhenUsed/>
    <w:rsid w:val="0027453C"/>
    <w:rPr>
      <w:b/>
      <w:bCs/>
    </w:rPr>
  </w:style>
  <w:style w:type="character" w:customStyle="1" w:styleId="CommentSubjectChar">
    <w:name w:val="Comment Subject Char"/>
    <w:basedOn w:val="CommentTextChar"/>
    <w:link w:val="CommentSubject"/>
    <w:semiHidden/>
    <w:rsid w:val="0027453C"/>
    <w:rPr>
      <w:b/>
      <w:bCs/>
      <w:sz w:val="20"/>
      <w:szCs w:val="20"/>
    </w:rPr>
  </w:style>
  <w:style w:type="paragraph" w:styleId="BalloonText">
    <w:name w:val="Balloon Text"/>
    <w:basedOn w:val="Normal"/>
    <w:link w:val="BalloonTextChar"/>
    <w:semiHidden/>
    <w:unhideWhenUsed/>
    <w:rsid w:val="0027453C"/>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7453C"/>
    <w:rPr>
      <w:rFonts w:ascii="Segoe UI" w:hAnsi="Segoe UI" w:cs="Segoe UI"/>
      <w:sz w:val="18"/>
      <w:szCs w:val="18"/>
    </w:rPr>
  </w:style>
  <w:style w:type="paragraph" w:styleId="Header">
    <w:name w:val="header"/>
    <w:basedOn w:val="Normal"/>
    <w:link w:val="HeaderChar"/>
    <w:unhideWhenUsed/>
    <w:rsid w:val="000007F7"/>
    <w:pPr>
      <w:tabs>
        <w:tab w:val="center" w:pos="4513"/>
        <w:tab w:val="right" w:pos="9026"/>
      </w:tabs>
      <w:spacing w:before="0" w:after="0"/>
    </w:pPr>
  </w:style>
  <w:style w:type="character" w:customStyle="1" w:styleId="HeaderChar">
    <w:name w:val="Header Char"/>
    <w:basedOn w:val="DefaultParagraphFont"/>
    <w:link w:val="Header"/>
    <w:rsid w:val="000007F7"/>
  </w:style>
  <w:style w:type="paragraph" w:styleId="Footer">
    <w:name w:val="footer"/>
    <w:basedOn w:val="Normal"/>
    <w:link w:val="FooterChar"/>
    <w:uiPriority w:val="99"/>
    <w:unhideWhenUsed/>
    <w:rsid w:val="000007F7"/>
    <w:pPr>
      <w:tabs>
        <w:tab w:val="center" w:pos="4513"/>
        <w:tab w:val="right" w:pos="9026"/>
      </w:tabs>
      <w:spacing w:before="0" w:after="0"/>
    </w:pPr>
  </w:style>
  <w:style w:type="character" w:customStyle="1" w:styleId="FooterChar">
    <w:name w:val="Footer Char"/>
    <w:basedOn w:val="DefaultParagraphFont"/>
    <w:link w:val="Footer"/>
    <w:uiPriority w:val="99"/>
    <w:rsid w:val="0000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7844A-6DA9-46FF-9032-7C4EFFD6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14</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Maths in Griffin scripts</vt:lpstr>
    </vt:vector>
  </TitlesOfParts>
  <Company>University of Edinburgh</Company>
  <LinksUpToDate>false</LinksUpToDate>
  <CharactersWithSpaces>22746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in Griffin scripts</dc:title>
  <dc:creator>Daniele Ferraretto</dc:creator>
  <cp:lastModifiedBy>FERRARETTO Daniele</cp:lastModifiedBy>
  <cp:revision>10</cp:revision>
  <dcterms:created xsi:type="dcterms:W3CDTF">2016-02-08T12:15:00Z</dcterms:created>
  <dcterms:modified xsi:type="dcterms:W3CDTF">2016-02-09T16:41:00Z</dcterms:modified>
</cp:coreProperties>
</file>